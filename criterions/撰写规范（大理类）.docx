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EB431B">
      <w:pPr>
        <w:keepNext w:val="0"/>
        <w:keepLines w:val="0"/>
        <w:pageBreakBefore w:val="0"/>
        <w:widowControl w:val="0"/>
        <w:kinsoku/>
        <w:wordWrap/>
        <w:overflowPunct/>
        <w:topLinePunct w:val="0"/>
        <w:autoSpaceDE/>
        <w:autoSpaceDN/>
        <w:bidi w:val="0"/>
        <w:adjustRightInd w:val="0"/>
        <w:snapToGrid/>
        <w:spacing w:line="360" w:lineRule="auto"/>
        <w:jc w:val="center"/>
        <w:textAlignment w:val="baseline"/>
        <w:outlineLvl w:val="0"/>
        <w:rPr>
          <w:rFonts w:hint="eastAsia" w:ascii="方正小标宋简体" w:hAnsi="方正小标宋简体" w:eastAsia="方正小标宋简体" w:cs="方正小标宋简体"/>
          <w:sz w:val="36"/>
          <w:szCs w:val="36"/>
        </w:rPr>
      </w:pPr>
      <w:bookmarkStart w:id="0" w:name="_GoBack"/>
      <w:bookmarkEnd w:id="0"/>
      <w:r>
        <w:rPr>
          <w:rFonts w:hint="eastAsia" w:ascii="方正小标宋简体" w:hAnsi="方正小标宋简体" w:eastAsia="方正小标宋简体" w:cs="方正小标宋简体"/>
          <w:bCs/>
          <w:kern w:val="10"/>
          <w:sz w:val="36"/>
          <w:szCs w:val="36"/>
        </w:rPr>
        <w:t>湖南大学本科</w:t>
      </w:r>
      <w:r>
        <w:rPr>
          <w:rFonts w:hint="eastAsia" w:ascii="方正小标宋简体" w:hAnsi="方正小标宋简体" w:eastAsia="方正小标宋简体" w:cs="方正小标宋简体"/>
          <w:bCs/>
          <w:kern w:val="10"/>
          <w:sz w:val="36"/>
          <w:szCs w:val="36"/>
          <w:lang w:eastAsia="zh-CN"/>
        </w:rPr>
        <w:t>毕业论文(设计)</w:t>
      </w:r>
      <w:r>
        <w:rPr>
          <w:rFonts w:hint="eastAsia" w:ascii="方正小标宋简体" w:hAnsi="方正小标宋简体" w:eastAsia="方正小标宋简体" w:cs="方正小标宋简体"/>
          <w:bCs/>
          <w:kern w:val="10"/>
          <w:sz w:val="36"/>
          <w:szCs w:val="36"/>
        </w:rPr>
        <w:t>撰写规范(大理类)</w:t>
      </w:r>
    </w:p>
    <w:p w14:paraId="2EE2FC7C">
      <w:pPr>
        <w:pStyle w:val="8"/>
        <w:spacing w:line="360" w:lineRule="auto"/>
        <w:rPr>
          <w:rFonts w:hint="eastAsia"/>
        </w:rPr>
      </w:pPr>
      <w:r>
        <w:rPr>
          <w:rFonts w:hint="eastAsia"/>
          <w:lang w:eastAsia="zh-CN"/>
        </w:rPr>
        <w:t>毕业论文(设计)</w:t>
      </w:r>
      <w:r>
        <w:rPr>
          <w:rFonts w:hint="eastAsia"/>
        </w:rPr>
        <w:t>是培养学生综合运用本学科的基本理论、专业知识和基本技能，提高分析和解决实际问题的能力，完成初步培养从事科学研究工作和专业工程技术工作基本训练的重要环节。为了统一和规范我校本科生</w:t>
      </w:r>
      <w:r>
        <w:rPr>
          <w:rFonts w:hint="eastAsia"/>
          <w:lang w:eastAsia="zh-CN"/>
        </w:rPr>
        <w:t>毕业论文(设计)</w:t>
      </w:r>
      <w:r>
        <w:rPr>
          <w:rFonts w:hint="eastAsia"/>
        </w:rPr>
        <w:t>的写作，保证我校本科生</w:t>
      </w:r>
      <w:r>
        <w:rPr>
          <w:rFonts w:hint="eastAsia"/>
          <w:lang w:eastAsia="zh-CN"/>
        </w:rPr>
        <w:t>毕业论文(设计)</w:t>
      </w:r>
      <w:r>
        <w:rPr>
          <w:rFonts w:hint="eastAsia"/>
        </w:rPr>
        <w:t>的质量</w:t>
      </w:r>
      <w:r>
        <w:rPr>
          <w:rFonts w:hint="eastAsia"/>
          <w:highlight w:val="none"/>
        </w:rPr>
        <w:t>，根据《中华人民共和国国家标准学位论文编写规则》</w:t>
      </w:r>
      <w:r>
        <w:rPr>
          <w:rFonts w:hint="eastAsia"/>
          <w:highlight w:val="none"/>
          <w:lang w:eastAsia="zh-CN"/>
        </w:rPr>
        <w:t>（</w:t>
      </w:r>
      <w:r>
        <w:rPr>
          <w:rFonts w:hint="eastAsia"/>
          <w:highlight w:val="none"/>
        </w:rPr>
        <w:t>国家标准GBT7713.1-2006</w:t>
      </w:r>
      <w:r>
        <w:rPr>
          <w:rFonts w:hint="eastAsia"/>
          <w:highlight w:val="none"/>
          <w:lang w:eastAsia="zh-CN"/>
        </w:rPr>
        <w:t>）</w:t>
      </w:r>
      <w:r>
        <w:rPr>
          <w:rFonts w:hint="eastAsia"/>
          <w:highlight w:val="none"/>
        </w:rPr>
        <w:t>的</w:t>
      </w:r>
      <w:r>
        <w:rPr>
          <w:rFonts w:hint="eastAsia"/>
        </w:rPr>
        <w:t>规定特制定《</w:t>
      </w:r>
      <w:r>
        <w:rPr>
          <w:rFonts w:hint="eastAsia" w:ascii="黑体"/>
          <w:kern w:val="10"/>
        </w:rPr>
        <w:t>湖南大学本科生</w:t>
      </w:r>
      <w:r>
        <w:rPr>
          <w:rFonts w:hint="eastAsia" w:ascii="黑体"/>
          <w:kern w:val="10"/>
          <w:lang w:eastAsia="zh-CN"/>
        </w:rPr>
        <w:t>毕业论文(设计)</w:t>
      </w:r>
      <w:r>
        <w:rPr>
          <w:rFonts w:hint="eastAsia"/>
        </w:rPr>
        <w:t>撰</w:t>
      </w:r>
      <w:r>
        <w:rPr>
          <w:rFonts w:hint="eastAsia" w:ascii="黑体"/>
          <w:kern w:val="10"/>
        </w:rPr>
        <w:t>写规范（大理类）》</w:t>
      </w:r>
      <w:r>
        <w:rPr>
          <w:rFonts w:hint="eastAsia"/>
        </w:rPr>
        <w:t>：</w:t>
      </w:r>
    </w:p>
    <w:p w14:paraId="5EC13AA8">
      <w:pPr>
        <w:spacing w:before="156" w:after="156" w:line="360" w:lineRule="auto"/>
        <w:outlineLvl w:val="0"/>
        <w:rPr>
          <w:rFonts w:hint="eastAsia" w:eastAsia="黑体"/>
          <w:b/>
          <w:bCs/>
          <w:sz w:val="28"/>
          <w:szCs w:val="28"/>
        </w:rPr>
      </w:pPr>
      <w:r>
        <w:rPr>
          <w:rFonts w:hint="eastAsia" w:eastAsia="黑体"/>
          <w:b/>
          <w:bCs/>
          <w:sz w:val="28"/>
          <w:szCs w:val="28"/>
        </w:rPr>
        <w:t>1</w:t>
      </w:r>
      <w:r>
        <w:rPr>
          <w:rFonts w:hint="eastAsia" w:eastAsia="黑体"/>
          <w:b/>
          <w:bCs/>
          <w:sz w:val="28"/>
          <w:szCs w:val="28"/>
          <w:lang w:eastAsia="zh-CN"/>
        </w:rPr>
        <w:t>、</w:t>
      </w:r>
      <w:r>
        <w:rPr>
          <w:rFonts w:hint="eastAsia" w:eastAsia="黑体"/>
          <w:b/>
          <w:bCs/>
          <w:sz w:val="28"/>
          <w:szCs w:val="28"/>
        </w:rPr>
        <w:t>论文构成</w:t>
      </w:r>
    </w:p>
    <w:p w14:paraId="174094AD">
      <w:pPr>
        <w:spacing w:line="360" w:lineRule="auto"/>
        <w:ind w:firstLine="400"/>
        <w:rPr>
          <w:rFonts w:hint="eastAsia"/>
        </w:rPr>
      </w:pPr>
      <w:r>
        <w:rPr>
          <w:rFonts w:hint="eastAsia"/>
        </w:rPr>
        <w:t>学位论文包括前置部分、正文部分、附录部分、附件。具体构成如下：</w:t>
      </w:r>
    </w:p>
    <w:p w14:paraId="47556A97">
      <w:pPr>
        <w:spacing w:line="360" w:lineRule="auto"/>
        <w:ind w:firstLine="480"/>
        <w:rPr>
          <w:rFonts w:hint="eastAsia"/>
        </w:rPr>
      </w:pPr>
      <w:r>
        <w:rPr>
          <w:lang/>
        </w:rPr>
        <mc:AlternateContent>
          <mc:Choice Requires="wps">
            <w:drawing>
              <wp:anchor distT="0" distB="0" distL="114300" distR="114300" simplePos="0" relativeHeight="251660288" behindDoc="0" locked="0" layoutInCell="1" allowOverlap="1">
                <wp:simplePos x="0" y="0"/>
                <wp:positionH relativeFrom="column">
                  <wp:posOffset>868680</wp:posOffset>
                </wp:positionH>
                <wp:positionV relativeFrom="paragraph">
                  <wp:posOffset>84455</wp:posOffset>
                </wp:positionV>
                <wp:extent cx="228600" cy="1257300"/>
                <wp:effectExtent l="4445" t="4445" r="8255" b="8255"/>
                <wp:wrapNone/>
                <wp:docPr id="2" name="自选图形 122"/>
                <wp:cNvGraphicFramePr/>
                <a:graphic xmlns:a="http://schemas.openxmlformats.org/drawingml/2006/main">
                  <a:graphicData uri="http://schemas.microsoft.com/office/word/2010/wordprocessingShape">
                    <wps:wsp>
                      <wps:cNvSpPr/>
                      <wps:spPr>
                        <a:xfrm>
                          <a:off x="0" y="0"/>
                          <a:ext cx="228600" cy="1257300"/>
                        </a:xfrm>
                        <a:prstGeom prst="leftBrace">
                          <a:avLst>
                            <a:gd name="adj1" fmla="val 45833"/>
                            <a:gd name="adj2" fmla="val 50000"/>
                          </a:avLst>
                        </a:prstGeom>
                        <a:noFill/>
                        <a:ln w="9525" cap="flat" cmpd="sng">
                          <a:solidFill>
                            <a:srgbClr val="000000"/>
                          </a:solidFill>
                          <a:prstDash val="solid"/>
                          <a:headEnd type="none" w="med" len="med"/>
                          <a:tailEnd type="none" w="med" len="med"/>
                        </a:ln>
                      </wps:spPr>
                      <wps:bodyPr wrap="square" upright="1"/>
                    </wps:wsp>
                  </a:graphicData>
                </a:graphic>
              </wp:anchor>
            </w:drawing>
          </mc:Choice>
          <mc:Fallback>
            <w:pict>
              <v:shape id="自选图形 122" o:spid="_x0000_s1026" o:spt="87" type="#_x0000_t87" style="position:absolute;left:0pt;margin-left:68.4pt;margin-top:6.65pt;height:99pt;width:18pt;z-index:251660288;mso-width-relative:page;mso-height-relative:page;" filled="f" stroked="t" coordsize="21600,21600" o:gfxdata="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zhJo7NkAAAAKAQAADwAAAAAAAAABACAAAAAiAAAAZHJzL2Rvd25yZXYueG1sUEsB&#10;AhQAFAAAAAgAh07iQFB7GYAtAgAAVwQAAA4AAAAAAAAAAQAgAAAAKAEAAGRycy9lMm9Eb2MueG1s&#10;UEsFBgAAAAAGAAYAWQEAAMcFAAAAAA==&#10;" adj="1799,10800">
                <v:fill on="f" focussize="0,0"/>
                <v:stroke color="#000000" joinstyle="round"/>
                <v:imagedata o:title=""/>
                <o:lock v:ext="edit" aspectratio="f"/>
              </v:shape>
            </w:pict>
          </mc:Fallback>
        </mc:AlternateContent>
      </w:r>
      <w:r>
        <w:rPr>
          <w:lang/>
        </w:rPr>
        <mc:AlternateContent>
          <mc:Choice Requires="wps">
            <w:drawing>
              <wp:anchor distT="0" distB="0" distL="114300" distR="114300" simplePos="0" relativeHeight="251659264" behindDoc="0" locked="0" layoutInCell="1" allowOverlap="1">
                <wp:simplePos x="0" y="0"/>
                <wp:positionH relativeFrom="column">
                  <wp:posOffset>1162050</wp:posOffset>
                </wp:positionH>
                <wp:positionV relativeFrom="paragraph">
                  <wp:posOffset>17145</wp:posOffset>
                </wp:positionV>
                <wp:extent cx="4297680" cy="2032000"/>
                <wp:effectExtent l="0" t="0" r="0" b="0"/>
                <wp:wrapNone/>
                <wp:docPr id="1" name="文本框 121"/>
                <wp:cNvGraphicFramePr/>
                <a:graphic xmlns:a="http://schemas.openxmlformats.org/drawingml/2006/main">
                  <a:graphicData uri="http://schemas.microsoft.com/office/word/2010/wordprocessingShape">
                    <wps:wsp>
                      <wps:cNvSpPr txBox="1"/>
                      <wps:spPr>
                        <a:xfrm>
                          <a:off x="0" y="0"/>
                          <a:ext cx="4297680" cy="2032000"/>
                        </a:xfrm>
                        <a:prstGeom prst="rect">
                          <a:avLst/>
                        </a:prstGeom>
                        <a:noFill/>
                        <a:ln>
                          <a:noFill/>
                        </a:ln>
                      </wps:spPr>
                      <wps:txbx>
                        <w:txbxContent>
                          <w:p w14:paraId="03F23536">
                            <w:pPr>
                              <w:spacing w:line="300" w:lineRule="exact"/>
                              <w:rPr>
                                <w:rFonts w:hint="eastAsia"/>
                              </w:rPr>
                            </w:pPr>
                            <w:r>
                              <w:rPr>
                                <w:rFonts w:hint="eastAsia"/>
                              </w:rPr>
                              <w:t>封面</w:t>
                            </w:r>
                          </w:p>
                          <w:p w14:paraId="167F3201">
                            <w:pPr>
                              <w:spacing w:line="300" w:lineRule="exact"/>
                              <w:rPr>
                                <w:rFonts w:hint="eastAsia"/>
                              </w:rPr>
                            </w:pPr>
                            <w:r>
                              <w:rPr>
                                <w:rFonts w:hint="eastAsia"/>
                              </w:rPr>
                              <w:t>毕业</w:t>
                            </w:r>
                            <w:r>
                              <w:rPr>
                                <w:rFonts w:hint="eastAsia"/>
                                <w:lang w:val="en-US" w:eastAsia="zh-CN"/>
                              </w:rPr>
                              <w:t>论文</w:t>
                            </w:r>
                            <w:r>
                              <w:rPr>
                                <w:rFonts w:hint="eastAsia"/>
                              </w:rPr>
                              <w:t>（</w:t>
                            </w:r>
                            <w:r>
                              <w:rPr>
                                <w:rFonts w:hint="eastAsia"/>
                                <w:lang w:val="en-US" w:eastAsia="zh-CN"/>
                              </w:rPr>
                              <w:t>设计</w:t>
                            </w:r>
                            <w:r>
                              <w:rPr>
                                <w:rFonts w:hint="eastAsia"/>
                              </w:rPr>
                              <w:t>）原创性声明和毕业论文</w:t>
                            </w:r>
                            <w:r>
                              <w:rPr>
                                <w:rFonts w:hint="eastAsia"/>
                                <w:lang w:eastAsia="zh-CN"/>
                              </w:rPr>
                              <w:t>（</w:t>
                            </w:r>
                            <w:r>
                              <w:rPr>
                                <w:rFonts w:hint="eastAsia"/>
                                <w:lang w:val="en-US" w:eastAsia="zh-CN"/>
                              </w:rPr>
                              <w:t>设计</w:t>
                            </w:r>
                            <w:r>
                              <w:rPr>
                                <w:rFonts w:hint="eastAsia"/>
                                <w:lang w:eastAsia="zh-CN"/>
                              </w:rPr>
                              <w:t>）</w:t>
                            </w:r>
                            <w:r>
                              <w:rPr>
                                <w:rFonts w:hint="eastAsia"/>
                              </w:rPr>
                              <w:t>版权使用授权书</w:t>
                            </w:r>
                          </w:p>
                          <w:p w14:paraId="35F4B75D">
                            <w:pPr>
                              <w:pStyle w:val="20"/>
                              <w:widowControl w:val="0"/>
                              <w:adjustRightInd w:val="0"/>
                              <w:spacing w:before="0" w:beforeAutospacing="0" w:after="0" w:afterAutospacing="0" w:line="300" w:lineRule="exact"/>
                              <w:textAlignment w:val="baseline"/>
                              <w:rPr>
                                <w:rFonts w:hint="eastAsia" w:ascii="Times New Roman" w:hAnsi="Times New Roman" w:eastAsia="宋体" w:cs="Times New Roman"/>
                                <w:sz w:val="22"/>
                                <w:szCs w:val="20"/>
                              </w:rPr>
                            </w:pPr>
                            <w:r>
                              <w:rPr>
                                <w:rFonts w:hint="eastAsia" w:ascii="Times New Roman" w:hAnsi="Times New Roman" w:eastAsia="宋体" w:cs="Times New Roman"/>
                                <w:sz w:val="22"/>
                                <w:szCs w:val="20"/>
                              </w:rPr>
                              <w:t>中文摘要</w:t>
                            </w:r>
                          </w:p>
                          <w:p w14:paraId="590BB6B4">
                            <w:pPr>
                              <w:spacing w:line="300" w:lineRule="exact"/>
                              <w:rPr>
                                <w:rFonts w:hint="eastAsia"/>
                              </w:rPr>
                            </w:pPr>
                            <w:r>
                              <w:rPr>
                                <w:rFonts w:hint="eastAsia"/>
                              </w:rPr>
                              <w:t>英文摘要</w:t>
                            </w:r>
                          </w:p>
                          <w:p w14:paraId="79BC2A04">
                            <w:pPr>
                              <w:spacing w:line="300" w:lineRule="exact"/>
                              <w:rPr>
                                <w:rFonts w:hint="eastAsia"/>
                              </w:rPr>
                            </w:pPr>
                            <w:r>
                              <w:rPr>
                                <w:rFonts w:hint="eastAsia"/>
                              </w:rPr>
                              <w:t>目录</w:t>
                            </w:r>
                          </w:p>
                          <w:p w14:paraId="61BFAE5F">
                            <w:pPr>
                              <w:spacing w:line="300" w:lineRule="exact"/>
                              <w:rPr>
                                <w:rFonts w:hint="eastAsia"/>
                              </w:rPr>
                            </w:pPr>
                            <w:r>
                              <w:rPr>
                                <w:rFonts w:hint="eastAsia"/>
                              </w:rPr>
                              <w:t>插图索引（必要时）</w:t>
                            </w:r>
                          </w:p>
                          <w:p w14:paraId="058E6C27">
                            <w:pPr>
                              <w:spacing w:line="300" w:lineRule="exact"/>
                              <w:rPr>
                                <w:rFonts w:hint="eastAsia"/>
                              </w:rPr>
                            </w:pPr>
                            <w:r>
                              <w:rPr>
                                <w:rFonts w:hint="eastAsia"/>
                              </w:rPr>
                              <w:t>附表索引（必要时）</w:t>
                            </w:r>
                          </w:p>
                          <w:p w14:paraId="719940DB">
                            <w:pPr>
                              <w:spacing w:line="300" w:lineRule="exact"/>
                              <w:rPr>
                                <w:rFonts w:hint="eastAsia"/>
                                <w:sz w:val="21"/>
                              </w:rPr>
                            </w:pPr>
                          </w:p>
                        </w:txbxContent>
                      </wps:txbx>
                      <wps:bodyPr vert="horz" wrap="square" lIns="0" tIns="0" rIns="0" bIns="0" anchor="t" anchorCtr="0" upright="1"/>
                    </wps:wsp>
                  </a:graphicData>
                </a:graphic>
              </wp:anchor>
            </w:drawing>
          </mc:Choice>
          <mc:Fallback>
            <w:pict>
              <v:shape id="文本框 121" o:spid="_x0000_s1026" o:spt="202" type="#_x0000_t202" style="position:absolute;left:0pt;margin-left:91.5pt;margin-top:1.35pt;height:160pt;width:338.4pt;z-index:251659264;mso-width-relative:page;mso-height-relative:page;" filled="f" stroked="f" coordsize="21600,21600" o:gfxdata="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xsrkzYAAAACQEAAA8AAAAA&#10;AAAAAQAgAAAAIgAAAGRycy9kb3ducmV2LnhtbFBLAQIUABQAAAAIAIdO4kDNWpmf2wEAAKgDAAAO&#10;AAAAAAAAAAEAIAAAACcBAABkcnMvZTJvRG9jLnhtbFBLBQYAAAAABgAGAFkBAAB0BQAAAAA=&#10;">
                <v:fill on="f" focussize="0,0"/>
                <v:stroke on="f"/>
                <v:imagedata o:title=""/>
                <o:lock v:ext="edit" aspectratio="f"/>
                <v:textbox inset="0mm,0mm,0mm,0mm">
                  <w:txbxContent>
                    <w:p w14:paraId="03F23536">
                      <w:pPr>
                        <w:spacing w:line="300" w:lineRule="exact"/>
                        <w:rPr>
                          <w:rFonts w:hint="eastAsia"/>
                        </w:rPr>
                      </w:pPr>
                      <w:r>
                        <w:rPr>
                          <w:rFonts w:hint="eastAsia"/>
                        </w:rPr>
                        <w:t>封面</w:t>
                      </w:r>
                    </w:p>
                    <w:p w14:paraId="167F3201">
                      <w:pPr>
                        <w:spacing w:line="300" w:lineRule="exact"/>
                        <w:rPr>
                          <w:rFonts w:hint="eastAsia"/>
                        </w:rPr>
                      </w:pPr>
                      <w:r>
                        <w:rPr>
                          <w:rFonts w:hint="eastAsia"/>
                        </w:rPr>
                        <w:t>毕业</w:t>
                      </w:r>
                      <w:r>
                        <w:rPr>
                          <w:rFonts w:hint="eastAsia"/>
                          <w:lang w:val="en-US" w:eastAsia="zh-CN"/>
                        </w:rPr>
                        <w:t>论文</w:t>
                      </w:r>
                      <w:r>
                        <w:rPr>
                          <w:rFonts w:hint="eastAsia"/>
                        </w:rPr>
                        <w:t>（</w:t>
                      </w:r>
                      <w:r>
                        <w:rPr>
                          <w:rFonts w:hint="eastAsia"/>
                          <w:lang w:val="en-US" w:eastAsia="zh-CN"/>
                        </w:rPr>
                        <w:t>设计</w:t>
                      </w:r>
                      <w:r>
                        <w:rPr>
                          <w:rFonts w:hint="eastAsia"/>
                        </w:rPr>
                        <w:t>）原创性声明和毕业论文</w:t>
                      </w:r>
                      <w:r>
                        <w:rPr>
                          <w:rFonts w:hint="eastAsia"/>
                          <w:lang w:eastAsia="zh-CN"/>
                        </w:rPr>
                        <w:t>（</w:t>
                      </w:r>
                      <w:r>
                        <w:rPr>
                          <w:rFonts w:hint="eastAsia"/>
                          <w:lang w:val="en-US" w:eastAsia="zh-CN"/>
                        </w:rPr>
                        <w:t>设计</w:t>
                      </w:r>
                      <w:r>
                        <w:rPr>
                          <w:rFonts w:hint="eastAsia"/>
                          <w:lang w:eastAsia="zh-CN"/>
                        </w:rPr>
                        <w:t>）</w:t>
                      </w:r>
                      <w:r>
                        <w:rPr>
                          <w:rFonts w:hint="eastAsia"/>
                        </w:rPr>
                        <w:t>版权使用授权书</w:t>
                      </w:r>
                    </w:p>
                    <w:p w14:paraId="35F4B75D">
                      <w:pPr>
                        <w:pStyle w:val="20"/>
                        <w:widowControl w:val="0"/>
                        <w:adjustRightInd w:val="0"/>
                        <w:spacing w:before="0" w:beforeAutospacing="0" w:after="0" w:afterAutospacing="0" w:line="300" w:lineRule="exact"/>
                        <w:textAlignment w:val="baseline"/>
                        <w:rPr>
                          <w:rFonts w:hint="eastAsia" w:ascii="Times New Roman" w:hAnsi="Times New Roman" w:eastAsia="宋体" w:cs="Times New Roman"/>
                          <w:sz w:val="22"/>
                          <w:szCs w:val="20"/>
                        </w:rPr>
                      </w:pPr>
                      <w:r>
                        <w:rPr>
                          <w:rFonts w:hint="eastAsia" w:ascii="Times New Roman" w:hAnsi="Times New Roman" w:eastAsia="宋体" w:cs="Times New Roman"/>
                          <w:sz w:val="22"/>
                          <w:szCs w:val="20"/>
                        </w:rPr>
                        <w:t>中文摘要</w:t>
                      </w:r>
                    </w:p>
                    <w:p w14:paraId="590BB6B4">
                      <w:pPr>
                        <w:spacing w:line="300" w:lineRule="exact"/>
                        <w:rPr>
                          <w:rFonts w:hint="eastAsia"/>
                        </w:rPr>
                      </w:pPr>
                      <w:r>
                        <w:rPr>
                          <w:rFonts w:hint="eastAsia"/>
                        </w:rPr>
                        <w:t>英文摘要</w:t>
                      </w:r>
                    </w:p>
                    <w:p w14:paraId="79BC2A04">
                      <w:pPr>
                        <w:spacing w:line="300" w:lineRule="exact"/>
                        <w:rPr>
                          <w:rFonts w:hint="eastAsia"/>
                        </w:rPr>
                      </w:pPr>
                      <w:r>
                        <w:rPr>
                          <w:rFonts w:hint="eastAsia"/>
                        </w:rPr>
                        <w:t>目录</w:t>
                      </w:r>
                    </w:p>
                    <w:p w14:paraId="61BFAE5F">
                      <w:pPr>
                        <w:spacing w:line="300" w:lineRule="exact"/>
                        <w:rPr>
                          <w:rFonts w:hint="eastAsia"/>
                        </w:rPr>
                      </w:pPr>
                      <w:r>
                        <w:rPr>
                          <w:rFonts w:hint="eastAsia"/>
                        </w:rPr>
                        <w:t>插图索引（必要时）</w:t>
                      </w:r>
                    </w:p>
                    <w:p w14:paraId="058E6C27">
                      <w:pPr>
                        <w:spacing w:line="300" w:lineRule="exact"/>
                        <w:rPr>
                          <w:rFonts w:hint="eastAsia"/>
                        </w:rPr>
                      </w:pPr>
                      <w:r>
                        <w:rPr>
                          <w:rFonts w:hint="eastAsia"/>
                        </w:rPr>
                        <w:t>附表索引（必要时）</w:t>
                      </w:r>
                    </w:p>
                    <w:p w14:paraId="719940DB">
                      <w:pPr>
                        <w:spacing w:line="300" w:lineRule="exact"/>
                        <w:rPr>
                          <w:rFonts w:hint="eastAsia"/>
                          <w:sz w:val="21"/>
                        </w:rPr>
                      </w:pPr>
                    </w:p>
                  </w:txbxContent>
                </v:textbox>
              </v:shape>
            </w:pict>
          </mc:Fallback>
        </mc:AlternateContent>
      </w:r>
    </w:p>
    <w:p w14:paraId="5F4E8A14">
      <w:pPr>
        <w:spacing w:line="360" w:lineRule="auto"/>
        <w:ind w:firstLine="480"/>
        <w:rPr>
          <w:rFonts w:hint="eastAsia"/>
        </w:rPr>
      </w:pPr>
    </w:p>
    <w:p w14:paraId="5F12BA16">
      <w:pPr>
        <w:spacing w:line="360" w:lineRule="auto"/>
        <w:ind w:firstLine="480"/>
        <w:rPr>
          <w:rFonts w:hint="eastAsia"/>
        </w:rPr>
      </w:pPr>
      <w:r>
        <w:rPr>
          <w:lang/>
        </w:rPr>
        <mc:AlternateContent>
          <mc:Choice Requires="wps">
            <w:drawing>
              <wp:anchor distT="0" distB="0" distL="114300" distR="114300" simplePos="0" relativeHeight="251661312" behindDoc="0" locked="0" layoutInCell="1" allowOverlap="1">
                <wp:simplePos x="0" y="0"/>
                <wp:positionH relativeFrom="column">
                  <wp:posOffset>81280</wp:posOffset>
                </wp:positionH>
                <wp:positionV relativeFrom="paragraph">
                  <wp:posOffset>38100</wp:posOffset>
                </wp:positionV>
                <wp:extent cx="735330" cy="226695"/>
                <wp:effectExtent l="0" t="0" r="0" b="0"/>
                <wp:wrapNone/>
                <wp:docPr id="3" name="文本框 123"/>
                <wp:cNvGraphicFramePr/>
                <a:graphic xmlns:a="http://schemas.openxmlformats.org/drawingml/2006/main">
                  <a:graphicData uri="http://schemas.microsoft.com/office/word/2010/wordprocessingShape">
                    <wps:wsp>
                      <wps:cNvSpPr txBox="1"/>
                      <wps:spPr>
                        <a:xfrm>
                          <a:off x="0" y="0"/>
                          <a:ext cx="735330" cy="226695"/>
                        </a:xfrm>
                        <a:prstGeom prst="rect">
                          <a:avLst/>
                        </a:prstGeom>
                        <a:noFill/>
                        <a:ln>
                          <a:noFill/>
                        </a:ln>
                      </wps:spPr>
                      <wps:txbx>
                        <w:txbxContent>
                          <w:p w14:paraId="50A8C947">
                            <w:pPr>
                              <w:jc w:val="center"/>
                              <w:rPr>
                                <w:rFonts w:hint="eastAsia" w:eastAsia="黑体"/>
                                <w:b/>
                              </w:rPr>
                            </w:pPr>
                            <w:r>
                              <w:rPr>
                                <w:rFonts w:hint="eastAsia" w:eastAsia="黑体"/>
                                <w:b/>
                              </w:rPr>
                              <w:t>前置部分</w:t>
                            </w:r>
                          </w:p>
                        </w:txbxContent>
                      </wps:txbx>
                      <wps:bodyPr wrap="square" lIns="0" tIns="0" rIns="0" bIns="0" upright="1"/>
                    </wps:wsp>
                  </a:graphicData>
                </a:graphic>
              </wp:anchor>
            </w:drawing>
          </mc:Choice>
          <mc:Fallback>
            <w:pict>
              <v:shape id="文本框 123" o:spid="_x0000_s1026" o:spt="202" type="#_x0000_t202" style="position:absolute;left:0pt;margin-left:6.4pt;margin-top:3pt;height:17.85pt;width:57.9pt;z-index:251661312;mso-width-relative:page;mso-height-relative:page;" filled="f" stroked="f" coordsize="21600,21600" o:gfxdata="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jrVar9UAAAAHAQAADwAAAAAAAAABACAAAAAiAAAAZHJzL2Rvd25yZXYu&#10;eG1sUEsBAhQAFAAAAAgAh07iQKQXt3zFAQAAgQMAAA4AAAAAAAAAAQAgAAAAJAEAAGRycy9lMm9E&#10;b2MueG1sUEsFBgAAAAAGAAYAWQEAAFsFAAAAAA==&#10;">
                <v:fill on="f" focussize="0,0"/>
                <v:stroke on="f"/>
                <v:imagedata o:title=""/>
                <o:lock v:ext="edit" aspectratio="f"/>
                <v:textbox inset="0mm,0mm,0mm,0mm">
                  <w:txbxContent>
                    <w:p w14:paraId="50A8C947">
                      <w:pPr>
                        <w:jc w:val="center"/>
                        <w:rPr>
                          <w:rFonts w:hint="eastAsia" w:eastAsia="黑体"/>
                          <w:b/>
                        </w:rPr>
                      </w:pPr>
                      <w:r>
                        <w:rPr>
                          <w:rFonts w:hint="eastAsia" w:eastAsia="黑体"/>
                          <w:b/>
                        </w:rPr>
                        <w:t>前置部分</w:t>
                      </w:r>
                    </w:p>
                  </w:txbxContent>
                </v:textbox>
              </v:shape>
            </w:pict>
          </mc:Fallback>
        </mc:AlternateContent>
      </w:r>
    </w:p>
    <w:p w14:paraId="6E3D5AED">
      <w:pPr>
        <w:spacing w:line="360" w:lineRule="auto"/>
        <w:ind w:firstLine="480"/>
        <w:rPr>
          <w:rFonts w:hint="eastAsia"/>
        </w:rPr>
      </w:pPr>
    </w:p>
    <w:p w14:paraId="26C3D930">
      <w:pPr>
        <w:spacing w:line="360" w:lineRule="auto"/>
        <w:ind w:firstLine="480"/>
        <w:rPr>
          <w:rFonts w:hint="eastAsia"/>
        </w:rPr>
      </w:pPr>
    </w:p>
    <w:p w14:paraId="671181C4">
      <w:pPr>
        <w:spacing w:line="360" w:lineRule="auto"/>
        <w:ind w:firstLine="480"/>
        <w:rPr>
          <w:rFonts w:hint="eastAsia"/>
        </w:rPr>
      </w:pPr>
      <w:r>
        <w:rPr>
          <w:sz w:val="22"/>
          <w:lang/>
        </w:rPr>
        <mc:AlternateContent>
          <mc:Choice Requires="wpg">
            <w:drawing>
              <wp:anchor distT="0" distB="0" distL="114300" distR="114300" simplePos="0" relativeHeight="251662336" behindDoc="0" locked="0" layoutInCell="1" allowOverlap="1">
                <wp:simplePos x="0" y="0"/>
                <wp:positionH relativeFrom="column">
                  <wp:posOffset>163195</wp:posOffset>
                </wp:positionH>
                <wp:positionV relativeFrom="paragraph">
                  <wp:posOffset>179705</wp:posOffset>
                </wp:positionV>
                <wp:extent cx="5113020" cy="3192145"/>
                <wp:effectExtent l="0" t="0" r="0" b="0"/>
                <wp:wrapNone/>
                <wp:docPr id="46" name="组合 189"/>
                <wp:cNvGraphicFramePr/>
                <a:graphic xmlns:a="http://schemas.openxmlformats.org/drawingml/2006/main">
                  <a:graphicData uri="http://schemas.microsoft.com/office/word/2010/wordprocessingGroup">
                    <wpg:wgp>
                      <wpg:cNvGrpSpPr/>
                      <wpg:grpSpPr>
                        <a:xfrm>
                          <a:off x="0" y="0"/>
                          <a:ext cx="5113020" cy="3192145"/>
                          <a:chOff x="1821" y="7855"/>
                          <a:chExt cx="8052" cy="5027"/>
                        </a:xfrm>
                      </wpg:grpSpPr>
                      <wpg:grpSp>
                        <wpg:cNvPr id="42" name="组合 188"/>
                        <wpg:cNvGrpSpPr/>
                        <wpg:grpSpPr>
                          <a:xfrm>
                            <a:off x="1821" y="7855"/>
                            <a:ext cx="8052" cy="5027"/>
                            <a:chOff x="1821" y="7855"/>
                            <a:chExt cx="8052" cy="5027"/>
                          </a:xfrm>
                        </wpg:grpSpPr>
                        <wps:wsp>
                          <wps:cNvPr id="4" name="直线 171"/>
                          <wps:cNvSpPr/>
                          <wps:spPr>
                            <a:xfrm>
                              <a:off x="6792" y="12494"/>
                              <a:ext cx="684" cy="0"/>
                            </a:xfrm>
                            <a:prstGeom prst="line">
                              <a:avLst/>
                            </a:prstGeom>
                            <a:ln w="9525" cap="flat" cmpd="sng">
                              <a:solidFill>
                                <a:srgbClr val="000000"/>
                              </a:solidFill>
                              <a:prstDash val="solid"/>
                              <a:headEnd type="none" w="med" len="med"/>
                              <a:tailEnd type="none" w="med" len="med"/>
                            </a:ln>
                          </wps:spPr>
                          <wps:bodyPr upright="1"/>
                        </wps:wsp>
                        <wpg:grpSp>
                          <wpg:cNvPr id="41" name="组合 187"/>
                          <wpg:cNvGrpSpPr/>
                          <wpg:grpSpPr>
                            <a:xfrm>
                              <a:off x="1821" y="7855"/>
                              <a:ext cx="8052" cy="5027"/>
                              <a:chOff x="1821" y="7855"/>
                              <a:chExt cx="8052" cy="5027"/>
                            </a:xfrm>
                          </wpg:grpSpPr>
                          <wps:wsp>
                            <wps:cNvPr id="5" name="直线 164"/>
                            <wps:cNvSpPr/>
                            <wps:spPr>
                              <a:xfrm>
                                <a:off x="8559" y="9765"/>
                                <a:ext cx="0" cy="1009"/>
                              </a:xfrm>
                              <a:prstGeom prst="line">
                                <a:avLst/>
                              </a:prstGeom>
                              <a:ln w="9525" cap="flat" cmpd="sng">
                                <a:solidFill>
                                  <a:srgbClr val="000000"/>
                                </a:solidFill>
                                <a:prstDash val="solid"/>
                                <a:headEnd type="none" w="med" len="med"/>
                                <a:tailEnd type="none" w="med" len="med"/>
                              </a:ln>
                            </wps:spPr>
                            <wps:bodyPr upright="1"/>
                          </wps:wsp>
                          <wpg:grpSp>
                            <wpg:cNvPr id="40" name="组合 186"/>
                            <wpg:cNvGrpSpPr/>
                            <wpg:grpSpPr>
                              <a:xfrm>
                                <a:off x="1821" y="7855"/>
                                <a:ext cx="8052" cy="5027"/>
                                <a:chOff x="1821" y="7855"/>
                                <a:chExt cx="8052" cy="5027"/>
                              </a:xfrm>
                            </wpg:grpSpPr>
                            <wps:wsp>
                              <wps:cNvPr id="6" name="文本框 144"/>
                              <wps:cNvSpPr txBox="1"/>
                              <wps:spPr>
                                <a:xfrm>
                                  <a:off x="7539" y="11030"/>
                                  <a:ext cx="1596" cy="882"/>
                                </a:xfrm>
                                <a:prstGeom prst="rect">
                                  <a:avLst/>
                                </a:prstGeom>
                                <a:noFill/>
                                <a:ln>
                                  <a:noFill/>
                                </a:ln>
                              </wps:spPr>
                              <wps:txbx>
                                <w:txbxContent>
                                  <w:p w14:paraId="1352FA0A">
                                    <w:pPr>
                                      <w:spacing w:line="320" w:lineRule="exact"/>
                                      <w:rPr>
                                        <w:rFonts w:hint="eastAsia"/>
                                        <w:sz w:val="24"/>
                                        <w:szCs w:val="24"/>
                                      </w:rPr>
                                    </w:pPr>
                                    <w:r>
                                      <w:rPr>
                                        <w:rFonts w:hint="eastAsia"/>
                                        <w:sz w:val="24"/>
                                        <w:szCs w:val="24"/>
                                      </w:rPr>
                                      <w:t>图1（或图2.1）</w:t>
                                    </w:r>
                                  </w:p>
                                  <w:p w14:paraId="4803F3F6">
                                    <w:pPr>
                                      <w:spacing w:line="320" w:lineRule="exact"/>
                                      <w:rPr>
                                        <w:rFonts w:hint="eastAsia"/>
                                        <w:sz w:val="24"/>
                                        <w:szCs w:val="24"/>
                                      </w:rPr>
                                    </w:pPr>
                                    <w:r>
                                      <w:rPr>
                                        <w:rFonts w:hint="eastAsia"/>
                                        <w:sz w:val="24"/>
                                        <w:szCs w:val="24"/>
                                      </w:rPr>
                                      <w:t>图2</w:t>
                                    </w:r>
                                  </w:p>
                                  <w:p w14:paraId="44EB31F8">
                                    <w:pPr>
                                      <w:spacing w:line="320" w:lineRule="exact"/>
                                      <w:rPr>
                                        <w:rFonts w:hint="eastAsia"/>
                                        <w:sz w:val="21"/>
                                      </w:rPr>
                                    </w:pPr>
                                    <w:r>
                                      <w:rPr>
                                        <w:rFonts w:hint="eastAsia"/>
                                        <w:sz w:val="21"/>
                                      </w:rPr>
                                      <w:t>·</w:t>
                                    </w:r>
                                  </w:p>
                                </w:txbxContent>
                              </wps:txbx>
                              <wps:bodyPr wrap="square" lIns="0" tIns="0" rIns="0" bIns="0" upright="1"/>
                            </wps:wsp>
                            <wps:wsp>
                              <wps:cNvPr id="7" name="文本框 145"/>
                              <wps:cNvSpPr txBox="1"/>
                              <wps:spPr>
                                <a:xfrm>
                                  <a:off x="3327" y="8171"/>
                                  <a:ext cx="1632" cy="3888"/>
                                </a:xfrm>
                                <a:prstGeom prst="rect">
                                  <a:avLst/>
                                </a:prstGeom>
                                <a:noFill/>
                                <a:ln>
                                  <a:noFill/>
                                </a:ln>
                              </wps:spPr>
                              <wps:txbx>
                                <w:txbxContent>
                                  <w:p w14:paraId="22E3F3FD">
                                    <w:pPr>
                                      <w:pStyle w:val="20"/>
                                      <w:widowControl w:val="0"/>
                                      <w:adjustRightInd w:val="0"/>
                                      <w:spacing w:before="0" w:beforeAutospacing="0" w:after="0" w:afterAutospacing="0" w:line="360" w:lineRule="atLeast"/>
                                      <w:textAlignment w:val="baseline"/>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引言或绪论</w:t>
                                    </w:r>
                                  </w:p>
                                  <w:p w14:paraId="49E5656E">
                                    <w:pPr>
                                      <w:rPr>
                                        <w:rFonts w:hint="eastAsia"/>
                                        <w:sz w:val="24"/>
                                        <w:szCs w:val="24"/>
                                      </w:rPr>
                                    </w:pPr>
                                    <w:r>
                                      <w:rPr>
                                        <w:rFonts w:hint="eastAsia"/>
                                        <w:sz w:val="24"/>
                                        <w:szCs w:val="24"/>
                                      </w:rPr>
                                      <w:t>正文</w:t>
                                    </w:r>
                                  </w:p>
                                  <w:p w14:paraId="66EF9A18">
                                    <w:pPr>
                                      <w:spacing w:line="340" w:lineRule="exact"/>
                                      <w:rPr>
                                        <w:rFonts w:hint="eastAsia"/>
                                        <w:sz w:val="24"/>
                                        <w:szCs w:val="24"/>
                                      </w:rPr>
                                    </w:pPr>
                                  </w:p>
                                  <w:p w14:paraId="57A3C250">
                                    <w:pPr>
                                      <w:spacing w:line="340" w:lineRule="exact"/>
                                      <w:rPr>
                                        <w:rFonts w:hint="eastAsia"/>
                                        <w:sz w:val="24"/>
                                        <w:szCs w:val="24"/>
                                      </w:rPr>
                                    </w:pPr>
                                  </w:p>
                                  <w:p w14:paraId="598DD5E1">
                                    <w:pPr>
                                      <w:spacing w:line="340" w:lineRule="exact"/>
                                      <w:rPr>
                                        <w:rFonts w:hint="eastAsia"/>
                                        <w:sz w:val="24"/>
                                        <w:szCs w:val="24"/>
                                      </w:rPr>
                                    </w:pPr>
                                  </w:p>
                                  <w:p w14:paraId="078BC9C5">
                                    <w:pPr>
                                      <w:spacing w:line="340" w:lineRule="exact"/>
                                      <w:rPr>
                                        <w:rFonts w:hint="eastAsia"/>
                                        <w:sz w:val="24"/>
                                        <w:szCs w:val="24"/>
                                      </w:rPr>
                                    </w:pPr>
                                  </w:p>
                                  <w:p w14:paraId="2B0F1A17">
                                    <w:pPr>
                                      <w:spacing w:line="340" w:lineRule="exact"/>
                                      <w:rPr>
                                        <w:rFonts w:hint="eastAsia"/>
                                        <w:sz w:val="24"/>
                                        <w:szCs w:val="24"/>
                                      </w:rPr>
                                    </w:pPr>
                                  </w:p>
                                  <w:p w14:paraId="02C5052B">
                                    <w:pPr>
                                      <w:spacing w:line="340" w:lineRule="exact"/>
                                      <w:rPr>
                                        <w:rFonts w:hint="eastAsia"/>
                                        <w:sz w:val="24"/>
                                        <w:szCs w:val="24"/>
                                      </w:rPr>
                                    </w:pPr>
                                  </w:p>
                                  <w:p w14:paraId="4C8DFB20">
                                    <w:pPr>
                                      <w:spacing w:before="156" w:line="340" w:lineRule="exact"/>
                                      <w:rPr>
                                        <w:rFonts w:hint="eastAsia"/>
                                        <w:sz w:val="24"/>
                                        <w:szCs w:val="24"/>
                                      </w:rPr>
                                    </w:pPr>
                                    <w:r>
                                      <w:rPr>
                                        <w:rFonts w:hint="eastAsia"/>
                                        <w:sz w:val="24"/>
                                        <w:szCs w:val="24"/>
                                      </w:rPr>
                                      <w:t>结论</w:t>
                                    </w:r>
                                  </w:p>
                                  <w:p w14:paraId="5C207767">
                                    <w:pPr>
                                      <w:spacing w:line="340" w:lineRule="exact"/>
                                      <w:rPr>
                                        <w:rFonts w:hint="eastAsia"/>
                                        <w:sz w:val="24"/>
                                        <w:szCs w:val="24"/>
                                      </w:rPr>
                                    </w:pPr>
                                    <w:r>
                                      <w:rPr>
                                        <w:rFonts w:hint="eastAsia"/>
                                        <w:sz w:val="24"/>
                                        <w:szCs w:val="24"/>
                                      </w:rPr>
                                      <w:t>参考文献</w:t>
                                    </w:r>
                                  </w:p>
                                  <w:p w14:paraId="54BDF434">
                                    <w:pPr>
                                      <w:spacing w:line="340" w:lineRule="exact"/>
                                      <w:rPr>
                                        <w:rFonts w:hint="eastAsia"/>
                                        <w:sz w:val="24"/>
                                        <w:szCs w:val="24"/>
                                      </w:rPr>
                                    </w:pPr>
                                    <w:r>
                                      <w:rPr>
                                        <w:rFonts w:hint="eastAsia"/>
                                        <w:sz w:val="24"/>
                                        <w:szCs w:val="24"/>
                                      </w:rPr>
                                      <w:t>致谢</w:t>
                                    </w:r>
                                  </w:p>
                                  <w:p w14:paraId="5127146C">
                                    <w:pPr>
                                      <w:spacing w:line="340" w:lineRule="exact"/>
                                      <w:rPr>
                                        <w:rFonts w:hint="eastAsia"/>
                                      </w:rPr>
                                    </w:pPr>
                                    <w:r>
                                      <w:rPr>
                                        <w:rFonts w:hint="eastAsia"/>
                                        <w:sz w:val="21"/>
                                      </w:rPr>
                                      <w:t>参考文献</w:t>
                                    </w:r>
                                  </w:p>
                                </w:txbxContent>
                              </wps:txbx>
                              <wps:bodyPr wrap="square" lIns="0" tIns="0" rIns="0" bIns="0" upright="1"/>
                            </wps:wsp>
                            <wps:wsp>
                              <wps:cNvPr id="8" name="自选图形 146"/>
                              <wps:cNvSpPr/>
                              <wps:spPr>
                                <a:xfrm>
                                  <a:off x="3036" y="8354"/>
                                  <a:ext cx="203" cy="3708"/>
                                </a:xfrm>
                                <a:prstGeom prst="leftBrace">
                                  <a:avLst>
                                    <a:gd name="adj1" fmla="val 152216"/>
                                    <a:gd name="adj2" fmla="val 50000"/>
                                  </a:avLst>
                                </a:prstGeom>
                                <a:noFill/>
                                <a:ln w="9525" cap="flat" cmpd="sng">
                                  <a:solidFill>
                                    <a:srgbClr val="000000"/>
                                  </a:solidFill>
                                  <a:prstDash val="solid"/>
                                  <a:headEnd type="none" w="med" len="med"/>
                                  <a:tailEnd type="none" w="med" len="med"/>
                                </a:ln>
                              </wps:spPr>
                              <wps:bodyPr wrap="square" upright="1"/>
                            </wps:wsp>
                            <wps:wsp>
                              <wps:cNvPr id="9" name="文本框 147"/>
                              <wps:cNvSpPr txBox="1"/>
                              <wps:spPr>
                                <a:xfrm>
                                  <a:off x="1821" y="10004"/>
                                  <a:ext cx="1200" cy="402"/>
                                </a:xfrm>
                                <a:prstGeom prst="rect">
                                  <a:avLst/>
                                </a:prstGeom>
                                <a:noFill/>
                                <a:ln>
                                  <a:noFill/>
                                </a:ln>
                              </wps:spPr>
                              <wps:txbx>
                                <w:txbxContent>
                                  <w:p w14:paraId="29D0DF68">
                                    <w:pPr>
                                      <w:jc w:val="center"/>
                                      <w:rPr>
                                        <w:rFonts w:hint="eastAsia" w:eastAsia="黑体"/>
                                        <w:b/>
                                      </w:rPr>
                                    </w:pPr>
                                    <w:r>
                                      <w:rPr>
                                        <w:rFonts w:hint="eastAsia" w:eastAsia="黑体"/>
                                        <w:b/>
                                      </w:rPr>
                                      <w:t>正文部分</w:t>
                                    </w:r>
                                  </w:p>
                                </w:txbxContent>
                              </wps:txbx>
                              <wps:bodyPr wrap="square" lIns="0" tIns="0" rIns="0" bIns="0" upright="1"/>
                            </wps:wsp>
                            <wps:wsp>
                              <wps:cNvPr id="10" name="直线 148"/>
                              <wps:cNvSpPr/>
                              <wps:spPr>
                                <a:xfrm>
                                  <a:off x="5007" y="8594"/>
                                  <a:ext cx="1554" cy="0"/>
                                </a:xfrm>
                                <a:prstGeom prst="line">
                                  <a:avLst/>
                                </a:prstGeom>
                                <a:ln w="9525" cap="flat" cmpd="sng">
                                  <a:solidFill>
                                    <a:srgbClr val="000000"/>
                                  </a:solidFill>
                                  <a:prstDash val="solid"/>
                                  <a:headEnd type="none" w="med" len="med"/>
                                  <a:tailEnd type="none" w="med" len="med"/>
                                </a:ln>
                              </wps:spPr>
                              <wps:bodyPr upright="1"/>
                            </wps:wsp>
                            <wps:wsp>
                              <wps:cNvPr id="11" name="直线 149"/>
                              <wps:cNvSpPr/>
                              <wps:spPr>
                                <a:xfrm>
                                  <a:off x="5217" y="8594"/>
                                  <a:ext cx="0" cy="3390"/>
                                </a:xfrm>
                                <a:prstGeom prst="line">
                                  <a:avLst/>
                                </a:prstGeom>
                                <a:ln w="9525" cap="flat" cmpd="sng">
                                  <a:solidFill>
                                    <a:srgbClr val="000000"/>
                                  </a:solidFill>
                                  <a:prstDash val="solid"/>
                                  <a:headEnd type="none" w="med" len="med"/>
                                  <a:tailEnd type="none" w="med" len="med"/>
                                </a:ln>
                              </wps:spPr>
                              <wps:bodyPr upright="1"/>
                            </wps:wsp>
                            <wps:wsp>
                              <wps:cNvPr id="12" name="直线 150"/>
                              <wps:cNvSpPr/>
                              <wps:spPr>
                                <a:xfrm>
                                  <a:off x="5211" y="11985"/>
                                  <a:ext cx="1554" cy="0"/>
                                </a:xfrm>
                                <a:prstGeom prst="line">
                                  <a:avLst/>
                                </a:prstGeom>
                                <a:ln w="9525" cap="flat" cmpd="sng">
                                  <a:solidFill>
                                    <a:srgbClr val="000000"/>
                                  </a:solidFill>
                                  <a:prstDash val="solid"/>
                                  <a:headEnd type="none" w="med" len="med"/>
                                  <a:tailEnd type="none" w="med" len="med"/>
                                </a:ln>
                              </wps:spPr>
                              <wps:bodyPr upright="1"/>
                            </wps:wsp>
                            <wps:wsp>
                              <wps:cNvPr id="13" name="直线 151"/>
                              <wps:cNvSpPr/>
                              <wps:spPr>
                                <a:xfrm>
                                  <a:off x="6006" y="8594"/>
                                  <a:ext cx="0" cy="1304"/>
                                </a:xfrm>
                                <a:prstGeom prst="line">
                                  <a:avLst/>
                                </a:prstGeom>
                                <a:ln w="9525" cap="flat" cmpd="sng">
                                  <a:solidFill>
                                    <a:srgbClr val="000000"/>
                                  </a:solidFill>
                                  <a:prstDash val="solid"/>
                                  <a:headEnd type="none" w="med" len="med"/>
                                  <a:tailEnd type="none" w="med" len="med"/>
                                </a:ln>
                              </wps:spPr>
                              <wps:bodyPr upright="1"/>
                            </wps:wsp>
                            <wps:wsp>
                              <wps:cNvPr id="14" name="直线 152"/>
                              <wps:cNvSpPr/>
                              <wps:spPr>
                                <a:xfrm>
                                  <a:off x="6027" y="8906"/>
                                  <a:ext cx="489" cy="0"/>
                                </a:xfrm>
                                <a:prstGeom prst="line">
                                  <a:avLst/>
                                </a:prstGeom>
                                <a:ln w="9525" cap="flat" cmpd="sng">
                                  <a:solidFill>
                                    <a:srgbClr val="000000"/>
                                  </a:solidFill>
                                  <a:prstDash val="solid"/>
                                  <a:headEnd type="none" w="med" len="med"/>
                                  <a:tailEnd type="none" w="med" len="med"/>
                                </a:ln>
                              </wps:spPr>
                              <wps:bodyPr upright="1"/>
                            </wps:wsp>
                            <wps:wsp>
                              <wps:cNvPr id="15" name="直线 153"/>
                              <wps:cNvSpPr/>
                              <wps:spPr>
                                <a:xfrm>
                                  <a:off x="6027" y="9279"/>
                                  <a:ext cx="489" cy="0"/>
                                </a:xfrm>
                                <a:prstGeom prst="line">
                                  <a:avLst/>
                                </a:prstGeom>
                                <a:ln w="9525" cap="flat" cmpd="sng">
                                  <a:solidFill>
                                    <a:srgbClr val="000000"/>
                                  </a:solidFill>
                                  <a:prstDash val="solid"/>
                                  <a:headEnd type="none" w="med" len="med"/>
                                  <a:tailEnd type="none" w="med" len="med"/>
                                </a:ln>
                              </wps:spPr>
                              <wps:bodyPr upright="1"/>
                            </wps:wsp>
                            <wps:wsp>
                              <wps:cNvPr id="16" name="直线 154"/>
                              <wps:cNvSpPr/>
                              <wps:spPr>
                                <a:xfrm>
                                  <a:off x="6027" y="9609"/>
                                  <a:ext cx="489" cy="0"/>
                                </a:xfrm>
                                <a:prstGeom prst="line">
                                  <a:avLst/>
                                </a:prstGeom>
                                <a:ln w="9525" cap="flat" cmpd="sng">
                                  <a:solidFill>
                                    <a:srgbClr val="000000"/>
                                  </a:solidFill>
                                  <a:prstDash val="solid"/>
                                  <a:headEnd type="none" w="med" len="med"/>
                                  <a:tailEnd type="none" w="med" len="med"/>
                                </a:ln>
                              </wps:spPr>
                              <wps:bodyPr upright="1"/>
                            </wps:wsp>
                            <wps:wsp>
                              <wps:cNvPr id="17" name="直线 155"/>
                              <wps:cNvSpPr/>
                              <wps:spPr>
                                <a:xfrm>
                                  <a:off x="6027" y="9906"/>
                                  <a:ext cx="489" cy="0"/>
                                </a:xfrm>
                                <a:prstGeom prst="line">
                                  <a:avLst/>
                                </a:prstGeom>
                                <a:ln w="9525" cap="flat" cmpd="sng">
                                  <a:solidFill>
                                    <a:srgbClr val="000000"/>
                                  </a:solidFill>
                                  <a:prstDash val="solid"/>
                                  <a:headEnd type="none" w="med" len="med"/>
                                  <a:tailEnd type="none" w="med" len="med"/>
                                </a:ln>
                              </wps:spPr>
                              <wps:bodyPr upright="1"/>
                            </wps:wsp>
                            <wps:wsp>
                              <wps:cNvPr id="18" name="文本框 156"/>
                              <wps:cNvSpPr txBox="1"/>
                              <wps:spPr>
                                <a:xfrm>
                                  <a:off x="6597" y="8450"/>
                                  <a:ext cx="420" cy="1596"/>
                                </a:xfrm>
                                <a:prstGeom prst="rect">
                                  <a:avLst/>
                                </a:prstGeom>
                                <a:noFill/>
                                <a:ln>
                                  <a:noFill/>
                                </a:ln>
                              </wps:spPr>
                              <wps:txbx>
                                <w:txbxContent>
                                  <w:p w14:paraId="32AAEFA7">
                                    <w:pPr>
                                      <w:spacing w:line="320" w:lineRule="exact"/>
                                      <w:rPr>
                                        <w:rFonts w:hint="eastAsia"/>
                                        <w:sz w:val="21"/>
                                      </w:rPr>
                                    </w:pPr>
                                    <w:r>
                                      <w:rPr>
                                        <w:rFonts w:hint="eastAsia"/>
                                        <w:sz w:val="21"/>
                                      </w:rPr>
                                      <w:t>2.1</w:t>
                                    </w:r>
                                  </w:p>
                                  <w:p w14:paraId="64EBA4FC">
                                    <w:pPr>
                                      <w:spacing w:line="320" w:lineRule="exact"/>
                                      <w:rPr>
                                        <w:rFonts w:hint="eastAsia"/>
                                        <w:sz w:val="21"/>
                                      </w:rPr>
                                    </w:pPr>
                                    <w:r>
                                      <w:rPr>
                                        <w:rFonts w:hint="eastAsia"/>
                                        <w:sz w:val="21"/>
                                      </w:rPr>
                                      <w:t>2.2</w:t>
                                    </w:r>
                                  </w:p>
                                  <w:p w14:paraId="1C8E2AEA">
                                    <w:pPr>
                                      <w:spacing w:line="320" w:lineRule="exact"/>
                                      <w:rPr>
                                        <w:rFonts w:hint="eastAsia"/>
                                        <w:sz w:val="21"/>
                                      </w:rPr>
                                    </w:pPr>
                                    <w:r>
                                      <w:rPr>
                                        <w:rFonts w:hint="eastAsia"/>
                                        <w:sz w:val="21"/>
                                      </w:rPr>
                                      <w:t>2.3</w:t>
                                    </w:r>
                                  </w:p>
                                  <w:p w14:paraId="285DDD10">
                                    <w:pPr>
                                      <w:spacing w:line="320" w:lineRule="exact"/>
                                      <w:rPr>
                                        <w:rFonts w:hint="eastAsia"/>
                                        <w:sz w:val="21"/>
                                      </w:rPr>
                                    </w:pPr>
                                    <w:r>
                                      <w:rPr>
                                        <w:rFonts w:hint="eastAsia"/>
                                        <w:sz w:val="21"/>
                                      </w:rPr>
                                      <w:t>·</w:t>
                                    </w:r>
                                  </w:p>
                                  <w:p w14:paraId="212BD08E">
                                    <w:pPr>
                                      <w:spacing w:line="320" w:lineRule="exact"/>
                                      <w:rPr>
                                        <w:rFonts w:hint="eastAsia"/>
                                      </w:rPr>
                                    </w:pPr>
                                    <w:r>
                                      <w:rPr>
                                        <w:rFonts w:hint="eastAsia"/>
                                      </w:rPr>
                                      <w:t>·</w:t>
                                    </w:r>
                                  </w:p>
                                </w:txbxContent>
                              </wps:txbx>
                              <wps:bodyPr wrap="square" lIns="0" tIns="0" rIns="0" bIns="0" upright="1"/>
                            </wps:wsp>
                            <wps:wsp>
                              <wps:cNvPr id="19" name="直线 157"/>
                              <wps:cNvSpPr/>
                              <wps:spPr>
                                <a:xfrm>
                                  <a:off x="7011" y="9279"/>
                                  <a:ext cx="792" cy="0"/>
                                </a:xfrm>
                                <a:prstGeom prst="line">
                                  <a:avLst/>
                                </a:prstGeom>
                                <a:ln w="9525" cap="flat" cmpd="sng">
                                  <a:solidFill>
                                    <a:srgbClr val="000000"/>
                                  </a:solidFill>
                                  <a:prstDash val="solid"/>
                                  <a:headEnd type="none" w="med" len="med"/>
                                  <a:tailEnd type="none" w="med" len="med"/>
                                </a:ln>
                              </wps:spPr>
                              <wps:bodyPr upright="1"/>
                            </wps:wsp>
                            <wps:wsp>
                              <wps:cNvPr id="20" name="直线 158"/>
                              <wps:cNvSpPr/>
                              <wps:spPr>
                                <a:xfrm>
                                  <a:off x="7260" y="9294"/>
                                  <a:ext cx="0" cy="1009"/>
                                </a:xfrm>
                                <a:prstGeom prst="line">
                                  <a:avLst/>
                                </a:prstGeom>
                                <a:ln w="9525" cap="flat" cmpd="sng">
                                  <a:solidFill>
                                    <a:srgbClr val="000000"/>
                                  </a:solidFill>
                                  <a:prstDash val="solid"/>
                                  <a:headEnd type="none" w="med" len="med"/>
                                  <a:tailEnd type="none" w="med" len="med"/>
                                </a:ln>
                              </wps:spPr>
                              <wps:bodyPr upright="1"/>
                            </wps:wsp>
                            <wps:wsp>
                              <wps:cNvPr id="21" name="直线 159"/>
                              <wps:cNvSpPr/>
                              <wps:spPr>
                                <a:xfrm>
                                  <a:off x="7281" y="9606"/>
                                  <a:ext cx="489" cy="0"/>
                                </a:xfrm>
                                <a:prstGeom prst="line">
                                  <a:avLst/>
                                </a:prstGeom>
                                <a:ln w="9525" cap="flat" cmpd="sng">
                                  <a:solidFill>
                                    <a:srgbClr val="000000"/>
                                  </a:solidFill>
                                  <a:prstDash val="solid"/>
                                  <a:headEnd type="none" w="med" len="med"/>
                                  <a:tailEnd type="none" w="med" len="med"/>
                                </a:ln>
                              </wps:spPr>
                              <wps:bodyPr upright="1"/>
                            </wps:wsp>
                            <wps:wsp>
                              <wps:cNvPr id="22" name="直线 160"/>
                              <wps:cNvSpPr/>
                              <wps:spPr>
                                <a:xfrm>
                                  <a:off x="7281" y="9977"/>
                                  <a:ext cx="489" cy="0"/>
                                </a:xfrm>
                                <a:prstGeom prst="line">
                                  <a:avLst/>
                                </a:prstGeom>
                                <a:ln w="9525" cap="flat" cmpd="sng">
                                  <a:solidFill>
                                    <a:srgbClr val="000000"/>
                                  </a:solidFill>
                                  <a:prstDash val="solid"/>
                                  <a:headEnd type="none" w="med" len="med"/>
                                  <a:tailEnd type="none" w="med" len="med"/>
                                </a:ln>
                              </wps:spPr>
                              <wps:bodyPr upright="1"/>
                            </wps:wsp>
                            <wps:wsp>
                              <wps:cNvPr id="23" name="直线 161"/>
                              <wps:cNvSpPr/>
                              <wps:spPr>
                                <a:xfrm>
                                  <a:off x="7281" y="10307"/>
                                  <a:ext cx="489" cy="0"/>
                                </a:xfrm>
                                <a:prstGeom prst="line">
                                  <a:avLst/>
                                </a:prstGeom>
                                <a:ln w="9525" cap="flat" cmpd="sng">
                                  <a:solidFill>
                                    <a:srgbClr val="000000"/>
                                  </a:solidFill>
                                  <a:prstDash val="solid"/>
                                  <a:headEnd type="none" w="med" len="med"/>
                                  <a:tailEnd type="none" w="med" len="med"/>
                                </a:ln>
                              </wps:spPr>
                              <wps:bodyPr upright="1"/>
                            </wps:wsp>
                            <wps:wsp>
                              <wps:cNvPr id="24" name="文本框 162"/>
                              <wps:cNvSpPr txBox="1"/>
                              <wps:spPr>
                                <a:xfrm>
                                  <a:off x="7866" y="9129"/>
                                  <a:ext cx="435" cy="1278"/>
                                </a:xfrm>
                                <a:prstGeom prst="rect">
                                  <a:avLst/>
                                </a:prstGeom>
                                <a:noFill/>
                                <a:ln>
                                  <a:noFill/>
                                </a:ln>
                              </wps:spPr>
                              <wps:txbx>
                                <w:txbxContent>
                                  <w:p w14:paraId="1984A00B">
                                    <w:pPr>
                                      <w:spacing w:line="320" w:lineRule="exact"/>
                                      <w:rPr>
                                        <w:rFonts w:hint="eastAsia"/>
                                        <w:sz w:val="21"/>
                                      </w:rPr>
                                    </w:pPr>
                                    <w:r>
                                      <w:rPr>
                                        <w:rFonts w:hint="eastAsia"/>
                                        <w:sz w:val="21"/>
                                      </w:rPr>
                                      <w:t>2.3.1</w:t>
                                    </w:r>
                                  </w:p>
                                  <w:p w14:paraId="1170C65A">
                                    <w:pPr>
                                      <w:spacing w:line="320" w:lineRule="exact"/>
                                      <w:rPr>
                                        <w:rFonts w:hint="eastAsia"/>
                                        <w:sz w:val="21"/>
                                      </w:rPr>
                                    </w:pPr>
                                    <w:r>
                                      <w:rPr>
                                        <w:rFonts w:hint="eastAsia"/>
                                        <w:sz w:val="21"/>
                                      </w:rPr>
                                      <w:t>2.3.2</w:t>
                                    </w:r>
                                  </w:p>
                                  <w:p w14:paraId="660B66C1">
                                    <w:pPr>
                                      <w:spacing w:line="320" w:lineRule="exact"/>
                                      <w:rPr>
                                        <w:rFonts w:hint="eastAsia"/>
                                      </w:rPr>
                                    </w:pPr>
                                    <w:r>
                                      <w:rPr>
                                        <w:rFonts w:hint="eastAsia"/>
                                      </w:rPr>
                                      <w:t>·</w:t>
                                    </w:r>
                                  </w:p>
                                  <w:p w14:paraId="5B1FFFD3">
                                    <w:pPr>
                                      <w:spacing w:line="320" w:lineRule="exact"/>
                                      <w:rPr>
                                        <w:rFonts w:hint="eastAsia"/>
                                      </w:rPr>
                                    </w:pPr>
                                    <w:r>
                                      <w:rPr>
                                        <w:rFonts w:hint="eastAsia"/>
                                      </w:rPr>
                                      <w:t>·</w:t>
                                    </w:r>
                                  </w:p>
                                </w:txbxContent>
                              </wps:txbx>
                              <wps:bodyPr wrap="square" lIns="0" tIns="0" rIns="0" bIns="0" upright="1"/>
                            </wps:wsp>
                            <wps:wsp>
                              <wps:cNvPr id="25" name="直线 163"/>
                              <wps:cNvSpPr/>
                              <wps:spPr>
                                <a:xfrm>
                                  <a:off x="8310" y="9750"/>
                                  <a:ext cx="792" cy="0"/>
                                </a:xfrm>
                                <a:prstGeom prst="line">
                                  <a:avLst/>
                                </a:prstGeom>
                                <a:ln w="9525" cap="flat" cmpd="sng">
                                  <a:solidFill>
                                    <a:srgbClr val="000000"/>
                                  </a:solidFill>
                                  <a:prstDash val="solid"/>
                                  <a:headEnd type="none" w="med" len="med"/>
                                  <a:tailEnd type="none" w="med" len="med"/>
                                </a:ln>
                              </wps:spPr>
                              <wps:bodyPr upright="1"/>
                            </wps:wsp>
                            <wps:wsp>
                              <wps:cNvPr id="26" name="直线 165"/>
                              <wps:cNvSpPr/>
                              <wps:spPr>
                                <a:xfrm>
                                  <a:off x="8580" y="10076"/>
                                  <a:ext cx="489" cy="0"/>
                                </a:xfrm>
                                <a:prstGeom prst="line">
                                  <a:avLst/>
                                </a:prstGeom>
                                <a:ln w="9525" cap="flat" cmpd="sng">
                                  <a:solidFill>
                                    <a:srgbClr val="000000"/>
                                  </a:solidFill>
                                  <a:prstDash val="solid"/>
                                  <a:headEnd type="none" w="med" len="med"/>
                                  <a:tailEnd type="none" w="med" len="med"/>
                                </a:ln>
                              </wps:spPr>
                              <wps:bodyPr upright="1"/>
                            </wps:wsp>
                            <wps:wsp>
                              <wps:cNvPr id="27" name="直线 166"/>
                              <wps:cNvSpPr/>
                              <wps:spPr>
                                <a:xfrm>
                                  <a:off x="8565" y="10763"/>
                                  <a:ext cx="489" cy="0"/>
                                </a:xfrm>
                                <a:prstGeom prst="line">
                                  <a:avLst/>
                                </a:prstGeom>
                                <a:ln w="9525" cap="flat" cmpd="sng">
                                  <a:solidFill>
                                    <a:srgbClr val="000000"/>
                                  </a:solidFill>
                                  <a:prstDash val="solid"/>
                                  <a:headEnd type="none" w="med" len="med"/>
                                  <a:tailEnd type="none" w="med" len="med"/>
                                </a:ln>
                              </wps:spPr>
                              <wps:bodyPr upright="1"/>
                            </wps:wsp>
                            <wps:wsp>
                              <wps:cNvPr id="28" name="直线 167"/>
                              <wps:cNvSpPr/>
                              <wps:spPr>
                                <a:xfrm>
                                  <a:off x="8580" y="10436"/>
                                  <a:ext cx="489" cy="0"/>
                                </a:xfrm>
                                <a:prstGeom prst="line">
                                  <a:avLst/>
                                </a:prstGeom>
                                <a:ln w="9525" cap="flat" cmpd="sng">
                                  <a:solidFill>
                                    <a:srgbClr val="000000"/>
                                  </a:solidFill>
                                  <a:prstDash val="solid"/>
                                  <a:headEnd type="none" w="med" len="med"/>
                                  <a:tailEnd type="none" w="med" len="med"/>
                                </a:ln>
                              </wps:spPr>
                              <wps:bodyPr upright="1"/>
                            </wps:wsp>
                            <wps:wsp>
                              <wps:cNvPr id="29" name="文本框 168"/>
                              <wps:cNvSpPr txBox="1"/>
                              <wps:spPr>
                                <a:xfrm>
                                  <a:off x="9180" y="9597"/>
                                  <a:ext cx="693" cy="1266"/>
                                </a:xfrm>
                                <a:prstGeom prst="rect">
                                  <a:avLst/>
                                </a:prstGeom>
                                <a:noFill/>
                                <a:ln>
                                  <a:noFill/>
                                </a:ln>
                              </wps:spPr>
                              <wps:txbx>
                                <w:txbxContent>
                                  <w:p w14:paraId="4E693ADE">
                                    <w:pPr>
                                      <w:spacing w:line="320" w:lineRule="exact"/>
                                      <w:rPr>
                                        <w:rFonts w:hint="eastAsia"/>
                                        <w:sz w:val="21"/>
                                      </w:rPr>
                                    </w:pPr>
                                    <w:r>
                                      <w:rPr>
                                        <w:rFonts w:hint="eastAsia"/>
                                        <w:sz w:val="21"/>
                                      </w:rPr>
                                      <w:t>1.</w:t>
                                    </w:r>
                                  </w:p>
                                  <w:p w14:paraId="03980A31">
                                    <w:pPr>
                                      <w:spacing w:line="320" w:lineRule="exact"/>
                                      <w:rPr>
                                        <w:rFonts w:hint="eastAsia"/>
                                        <w:sz w:val="21"/>
                                      </w:rPr>
                                    </w:pPr>
                                    <w:r>
                                      <w:rPr>
                                        <w:rFonts w:hint="eastAsia"/>
                                        <w:sz w:val="21"/>
                                      </w:rPr>
                                      <w:t>2.</w:t>
                                    </w:r>
                                  </w:p>
                                  <w:p w14:paraId="46C284E8">
                                    <w:pPr>
                                      <w:spacing w:line="320" w:lineRule="exact"/>
                                      <w:rPr>
                                        <w:rFonts w:hint="eastAsia"/>
                                        <w:sz w:val="21"/>
                                      </w:rPr>
                                    </w:pPr>
                                    <w:r>
                                      <w:rPr>
                                        <w:rFonts w:hint="eastAsia"/>
                                        <w:sz w:val="21"/>
                                      </w:rPr>
                                      <w:t>·</w:t>
                                    </w:r>
                                  </w:p>
                                  <w:p w14:paraId="1DBD1006">
                                    <w:pPr>
                                      <w:spacing w:line="320" w:lineRule="exact"/>
                                      <w:rPr>
                                        <w:rFonts w:hint="eastAsia"/>
                                        <w:sz w:val="21"/>
                                      </w:rPr>
                                    </w:pPr>
                                    <w:r>
                                      <w:rPr>
                                        <w:rFonts w:hint="eastAsia"/>
                                        <w:sz w:val="21"/>
                                      </w:rPr>
                                      <w:t>·</w:t>
                                    </w:r>
                                  </w:p>
                                </w:txbxContent>
                              </wps:txbx>
                              <wps:bodyPr wrap="square" lIns="0" tIns="0" rIns="0" bIns="0" upright="1"/>
                            </wps:wsp>
                            <wps:wsp>
                              <wps:cNvPr id="30" name="直线 169"/>
                              <wps:cNvSpPr/>
                              <wps:spPr>
                                <a:xfrm>
                                  <a:off x="6792" y="11481"/>
                                  <a:ext cx="684" cy="0"/>
                                </a:xfrm>
                                <a:prstGeom prst="line">
                                  <a:avLst/>
                                </a:prstGeom>
                                <a:ln w="9525" cap="flat" cmpd="sng">
                                  <a:solidFill>
                                    <a:srgbClr val="000000"/>
                                  </a:solidFill>
                                  <a:prstDash val="solid"/>
                                  <a:headEnd type="none" w="med" len="med"/>
                                  <a:tailEnd type="none" w="med" len="med"/>
                                </a:ln>
                              </wps:spPr>
                              <wps:bodyPr upright="1"/>
                            </wps:wsp>
                            <wps:wsp>
                              <wps:cNvPr id="31" name="直线 170"/>
                              <wps:cNvSpPr/>
                              <wps:spPr>
                                <a:xfrm>
                                  <a:off x="6774" y="11481"/>
                                  <a:ext cx="0" cy="1009"/>
                                </a:xfrm>
                                <a:prstGeom prst="line">
                                  <a:avLst/>
                                </a:prstGeom>
                                <a:ln w="9525" cap="flat" cmpd="sng">
                                  <a:solidFill>
                                    <a:srgbClr val="000000"/>
                                  </a:solidFill>
                                  <a:prstDash val="solid"/>
                                  <a:headEnd type="none" w="med" len="med"/>
                                  <a:tailEnd type="none" w="med" len="med"/>
                                </a:ln>
                              </wps:spPr>
                              <wps:bodyPr upright="1"/>
                            </wps:wsp>
                            <wps:wsp>
                              <wps:cNvPr id="32" name="直线 172"/>
                              <wps:cNvSpPr/>
                              <wps:spPr>
                                <a:xfrm>
                                  <a:off x="7077" y="11183"/>
                                  <a:ext cx="420" cy="0"/>
                                </a:xfrm>
                                <a:prstGeom prst="line">
                                  <a:avLst/>
                                </a:prstGeom>
                                <a:ln w="9525" cap="flat" cmpd="sng">
                                  <a:solidFill>
                                    <a:srgbClr val="000000"/>
                                  </a:solidFill>
                                  <a:prstDash val="solid"/>
                                  <a:headEnd type="none" w="med" len="med"/>
                                  <a:tailEnd type="none" w="med" len="med"/>
                                </a:ln>
                              </wps:spPr>
                              <wps:bodyPr upright="1"/>
                            </wps:wsp>
                            <wps:wsp>
                              <wps:cNvPr id="33" name="直线 173"/>
                              <wps:cNvSpPr/>
                              <wps:spPr>
                                <a:xfrm>
                                  <a:off x="7074" y="11201"/>
                                  <a:ext cx="0" cy="598"/>
                                </a:xfrm>
                                <a:prstGeom prst="line">
                                  <a:avLst/>
                                </a:prstGeom>
                                <a:ln w="9525" cap="flat" cmpd="sng">
                                  <a:solidFill>
                                    <a:srgbClr val="000000"/>
                                  </a:solidFill>
                                  <a:prstDash val="solid"/>
                                  <a:headEnd type="none" w="med" len="med"/>
                                  <a:tailEnd type="none" w="med" len="med"/>
                                </a:ln>
                              </wps:spPr>
                              <wps:bodyPr upright="1"/>
                            </wps:wsp>
                            <wps:wsp>
                              <wps:cNvPr id="34" name="直线 174"/>
                              <wps:cNvSpPr/>
                              <wps:spPr>
                                <a:xfrm>
                                  <a:off x="7077" y="11820"/>
                                  <a:ext cx="420" cy="0"/>
                                </a:xfrm>
                                <a:prstGeom prst="line">
                                  <a:avLst/>
                                </a:prstGeom>
                                <a:ln w="9525" cap="flat" cmpd="sng">
                                  <a:solidFill>
                                    <a:srgbClr val="000000"/>
                                  </a:solidFill>
                                  <a:prstDash val="solid"/>
                                  <a:headEnd type="none" w="med" len="med"/>
                                  <a:tailEnd type="none" w="med" len="med"/>
                                </a:ln>
                              </wps:spPr>
                              <wps:bodyPr upright="1"/>
                            </wps:wsp>
                            <wps:wsp>
                              <wps:cNvPr id="35" name="文本框 175"/>
                              <wps:cNvSpPr txBox="1"/>
                              <wps:spPr>
                                <a:xfrm>
                                  <a:off x="7539" y="12000"/>
                                  <a:ext cx="1596" cy="882"/>
                                </a:xfrm>
                                <a:prstGeom prst="rect">
                                  <a:avLst/>
                                </a:prstGeom>
                                <a:noFill/>
                                <a:ln>
                                  <a:noFill/>
                                </a:ln>
                              </wps:spPr>
                              <wps:txbx>
                                <w:txbxContent>
                                  <w:p w14:paraId="6F3E29F9">
                                    <w:pPr>
                                      <w:spacing w:line="320" w:lineRule="exact"/>
                                      <w:rPr>
                                        <w:rFonts w:hint="eastAsia"/>
                                        <w:sz w:val="24"/>
                                        <w:szCs w:val="24"/>
                                      </w:rPr>
                                    </w:pPr>
                                    <w:r>
                                      <w:rPr>
                                        <w:rFonts w:hint="eastAsia"/>
                                        <w:sz w:val="24"/>
                                        <w:szCs w:val="24"/>
                                      </w:rPr>
                                      <w:t>表1（或表2.1）</w:t>
                                    </w:r>
                                  </w:p>
                                  <w:p w14:paraId="55C14118">
                                    <w:pPr>
                                      <w:spacing w:line="320" w:lineRule="exact"/>
                                      <w:rPr>
                                        <w:rFonts w:hint="eastAsia"/>
                                        <w:sz w:val="24"/>
                                        <w:szCs w:val="24"/>
                                      </w:rPr>
                                    </w:pPr>
                                    <w:r>
                                      <w:rPr>
                                        <w:rFonts w:hint="eastAsia"/>
                                        <w:sz w:val="24"/>
                                        <w:szCs w:val="24"/>
                                      </w:rPr>
                                      <w:t>表2</w:t>
                                    </w:r>
                                  </w:p>
                                  <w:p w14:paraId="393AAB5D">
                                    <w:pPr>
                                      <w:spacing w:line="320" w:lineRule="exact"/>
                                      <w:rPr>
                                        <w:rFonts w:hint="eastAsia"/>
                                        <w:sz w:val="21"/>
                                      </w:rPr>
                                    </w:pPr>
                                    <w:r>
                                      <w:rPr>
                                        <w:rFonts w:hint="eastAsia"/>
                                        <w:sz w:val="21"/>
                                      </w:rPr>
                                      <w:t>·</w:t>
                                    </w:r>
                                  </w:p>
                                </w:txbxContent>
                              </wps:txbx>
                              <wps:bodyPr wrap="square" lIns="0" tIns="0" rIns="0" bIns="0" upright="1"/>
                            </wps:wsp>
                            <wps:wsp>
                              <wps:cNvPr id="36" name="直线 176"/>
                              <wps:cNvSpPr/>
                              <wps:spPr>
                                <a:xfrm>
                                  <a:off x="7077" y="12153"/>
                                  <a:ext cx="420" cy="0"/>
                                </a:xfrm>
                                <a:prstGeom prst="line">
                                  <a:avLst/>
                                </a:prstGeom>
                                <a:ln w="9525" cap="flat" cmpd="sng">
                                  <a:solidFill>
                                    <a:srgbClr val="000000"/>
                                  </a:solidFill>
                                  <a:prstDash val="solid"/>
                                  <a:headEnd type="none" w="med" len="med"/>
                                  <a:tailEnd type="none" w="med" len="med"/>
                                </a:ln>
                              </wps:spPr>
                              <wps:bodyPr upright="1"/>
                            </wps:wsp>
                            <wps:wsp>
                              <wps:cNvPr id="37" name="直线 177"/>
                              <wps:cNvSpPr/>
                              <wps:spPr>
                                <a:xfrm>
                                  <a:off x="7074" y="12170"/>
                                  <a:ext cx="0" cy="598"/>
                                </a:xfrm>
                                <a:prstGeom prst="line">
                                  <a:avLst/>
                                </a:prstGeom>
                                <a:ln w="9525" cap="flat" cmpd="sng">
                                  <a:solidFill>
                                    <a:srgbClr val="000000"/>
                                  </a:solidFill>
                                  <a:prstDash val="solid"/>
                                  <a:headEnd type="none" w="med" len="med"/>
                                  <a:tailEnd type="none" w="med" len="med"/>
                                </a:ln>
                              </wps:spPr>
                              <wps:bodyPr upright="1"/>
                            </wps:wsp>
                            <wps:wsp>
                              <wps:cNvPr id="38" name="直线 178"/>
                              <wps:cNvSpPr/>
                              <wps:spPr>
                                <a:xfrm>
                                  <a:off x="7077" y="12788"/>
                                  <a:ext cx="420" cy="0"/>
                                </a:xfrm>
                                <a:prstGeom prst="line">
                                  <a:avLst/>
                                </a:prstGeom>
                                <a:ln w="9525" cap="flat" cmpd="sng">
                                  <a:solidFill>
                                    <a:srgbClr val="000000"/>
                                  </a:solidFill>
                                  <a:prstDash val="solid"/>
                                  <a:headEnd type="none" w="med" len="med"/>
                                  <a:tailEnd type="none" w="med" len="med"/>
                                </a:ln>
                              </wps:spPr>
                              <wps:bodyPr upright="1"/>
                            </wps:wsp>
                            <wps:wsp>
                              <wps:cNvPr id="39" name="文本框 179"/>
                              <wps:cNvSpPr txBox="1"/>
                              <wps:spPr>
                                <a:xfrm>
                                  <a:off x="4551" y="7855"/>
                                  <a:ext cx="528" cy="1809"/>
                                </a:xfrm>
                                <a:prstGeom prst="rect">
                                  <a:avLst/>
                                </a:prstGeom>
                                <a:noFill/>
                                <a:ln>
                                  <a:noFill/>
                                </a:ln>
                              </wps:spPr>
                              <wps:txbx>
                                <w:txbxContent>
                                  <w:p w14:paraId="598C8801">
                                    <w:pPr>
                                      <w:rPr>
                                        <w:rFonts w:hint="eastAsia"/>
                                        <w:sz w:val="21"/>
                                      </w:rPr>
                                    </w:pPr>
                                    <w:r>
                                      <w:rPr>
                                        <w:rFonts w:hint="eastAsia"/>
                                        <w:sz w:val="21"/>
                                      </w:rPr>
                                      <w:t>章</w:t>
                                    </w:r>
                                  </w:p>
                                  <w:p w14:paraId="00DE95C7">
                                    <w:pPr>
                                      <w:rPr>
                                        <w:rFonts w:hint="eastAsia"/>
                                        <w:sz w:val="21"/>
                                      </w:rPr>
                                    </w:pPr>
                                    <w:r>
                                      <w:rPr>
                                        <w:rFonts w:hint="eastAsia"/>
                                        <w:sz w:val="21"/>
                                      </w:rPr>
                                      <w:t>—1</w:t>
                                    </w:r>
                                  </w:p>
                                  <w:p w14:paraId="076CF8EF">
                                    <w:pPr>
                                      <w:rPr>
                                        <w:rFonts w:hint="eastAsia"/>
                                        <w:sz w:val="21"/>
                                      </w:rPr>
                                    </w:pPr>
                                    <w:r>
                                      <w:rPr>
                                        <w:rFonts w:hint="eastAsia"/>
                                        <w:sz w:val="21"/>
                                      </w:rPr>
                                      <w:t>—2</w:t>
                                    </w:r>
                                  </w:p>
                                  <w:p w14:paraId="7B57C7E2">
                                    <w:pPr>
                                      <w:spacing w:line="240" w:lineRule="exact"/>
                                      <w:rPr>
                                        <w:rFonts w:hint="eastAsia"/>
                                        <w:sz w:val="21"/>
                                      </w:rPr>
                                    </w:pPr>
                                    <w:r>
                                      <w:rPr>
                                        <w:rFonts w:hint="eastAsia"/>
                                        <w:sz w:val="21"/>
                                      </w:rPr>
                                      <w:t>·</w:t>
                                    </w:r>
                                  </w:p>
                                  <w:p w14:paraId="15444519">
                                    <w:pPr>
                                      <w:spacing w:line="240" w:lineRule="exact"/>
                                      <w:rPr>
                                        <w:rFonts w:hint="eastAsia"/>
                                        <w:sz w:val="21"/>
                                      </w:rPr>
                                    </w:pPr>
                                    <w:r>
                                      <w:rPr>
                                        <w:rFonts w:hint="eastAsia"/>
                                        <w:sz w:val="21"/>
                                      </w:rPr>
                                      <w:t>·</w:t>
                                    </w:r>
                                  </w:p>
                                  <w:p w14:paraId="06002CB0">
                                    <w:pPr>
                                      <w:spacing w:line="240" w:lineRule="exact"/>
                                      <w:rPr>
                                        <w:rFonts w:hint="eastAsia"/>
                                        <w:sz w:val="21"/>
                                      </w:rPr>
                                    </w:pPr>
                                    <w:r>
                                      <w:rPr>
                                        <w:rFonts w:hint="eastAsia"/>
                                        <w:sz w:val="21"/>
                                      </w:rPr>
                                      <w:t>·</w:t>
                                    </w:r>
                                  </w:p>
                                </w:txbxContent>
                              </wps:txbx>
                              <wps:bodyPr wrap="square" lIns="0" tIns="0" rIns="0" bIns="0" upright="1"/>
                            </wps:wsp>
                          </wpg:grpSp>
                        </wpg:grpSp>
                      </wpg:grpSp>
                      <wps:wsp>
                        <wps:cNvPr id="43" name="文本框 180"/>
                        <wps:cNvSpPr txBox="1"/>
                        <wps:spPr>
                          <a:xfrm>
                            <a:off x="6555" y="8125"/>
                            <a:ext cx="417" cy="345"/>
                          </a:xfrm>
                          <a:prstGeom prst="rect">
                            <a:avLst/>
                          </a:prstGeom>
                          <a:noFill/>
                          <a:ln>
                            <a:noFill/>
                          </a:ln>
                        </wps:spPr>
                        <wps:txbx>
                          <w:txbxContent>
                            <w:p w14:paraId="09209BAE">
                              <w:pPr>
                                <w:spacing w:line="240" w:lineRule="exact"/>
                                <w:jc w:val="center"/>
                                <w:rPr>
                                  <w:rFonts w:hint="eastAsia"/>
                                  <w:sz w:val="21"/>
                                </w:rPr>
                              </w:pPr>
                              <w:r>
                                <w:rPr>
                                  <w:rFonts w:hint="eastAsia"/>
                                  <w:sz w:val="21"/>
                                </w:rPr>
                                <w:t>节</w:t>
                              </w:r>
                            </w:p>
                          </w:txbxContent>
                        </wps:txbx>
                        <wps:bodyPr wrap="square" lIns="0" tIns="0" rIns="0" bIns="0" upright="1"/>
                      </wps:wsp>
                      <wps:wsp>
                        <wps:cNvPr id="44" name="文本框 181"/>
                        <wps:cNvSpPr txBox="1"/>
                        <wps:spPr>
                          <a:xfrm>
                            <a:off x="7839" y="8749"/>
                            <a:ext cx="417" cy="345"/>
                          </a:xfrm>
                          <a:prstGeom prst="rect">
                            <a:avLst/>
                          </a:prstGeom>
                          <a:noFill/>
                          <a:ln>
                            <a:noFill/>
                          </a:ln>
                        </wps:spPr>
                        <wps:txbx>
                          <w:txbxContent>
                            <w:p w14:paraId="542CFA02">
                              <w:pPr>
                                <w:spacing w:line="240" w:lineRule="exact"/>
                                <w:jc w:val="center"/>
                                <w:rPr>
                                  <w:sz w:val="21"/>
                                </w:rPr>
                              </w:pPr>
                              <w:r>
                                <w:rPr>
                                  <w:rFonts w:hint="eastAsia"/>
                                  <w:sz w:val="21"/>
                                </w:rPr>
                                <w:t>条</w:t>
                              </w:r>
                            </w:p>
                          </w:txbxContent>
                        </wps:txbx>
                        <wps:bodyPr wrap="square" lIns="0" tIns="0" rIns="0" bIns="0" upright="1"/>
                      </wps:wsp>
                      <wps:wsp>
                        <wps:cNvPr id="45" name="文本框 182"/>
                        <wps:cNvSpPr txBox="1"/>
                        <wps:spPr>
                          <a:xfrm>
                            <a:off x="9318" y="9200"/>
                            <a:ext cx="417" cy="345"/>
                          </a:xfrm>
                          <a:prstGeom prst="rect">
                            <a:avLst/>
                          </a:prstGeom>
                          <a:noFill/>
                          <a:ln>
                            <a:noFill/>
                          </a:ln>
                        </wps:spPr>
                        <wps:txbx>
                          <w:txbxContent>
                            <w:p w14:paraId="456E26FF">
                              <w:pPr>
                                <w:spacing w:line="240" w:lineRule="exact"/>
                                <w:jc w:val="center"/>
                                <w:rPr>
                                  <w:rFonts w:hint="eastAsia"/>
                                </w:rPr>
                              </w:pPr>
                              <w:r>
                                <w:rPr>
                                  <w:rFonts w:hint="eastAsia"/>
                                </w:rPr>
                                <w:t>款</w:t>
                              </w:r>
                            </w:p>
                          </w:txbxContent>
                        </wps:txbx>
                        <wps:bodyPr wrap="square" lIns="0" tIns="0" rIns="0" bIns="0" upright="1"/>
                      </wps:wsp>
                    </wpg:wgp>
                  </a:graphicData>
                </a:graphic>
              </wp:anchor>
            </w:drawing>
          </mc:Choice>
          <mc:Fallback>
            <w:pict>
              <v:group id="组合 189" o:spid="_x0000_s1026" o:spt="203" style="position:absolute;left:0pt;margin-left:12.85pt;margin-top:14.15pt;height:251.35pt;width:402.6pt;z-index:251662336;mso-width-relative:page;mso-height-relative:page;" coordorigin="1821,7855" coordsize="8052,5027" o:gfxdata="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">
                <o:lock v:ext="edit" aspectratio="f"/>
                <v:group id="组合 188" o:spid="_x0000_s1026" o:spt="203" style="position:absolute;left:1821;top:7855;height:5027;width:8052;" coordorigin="1821,7855" coordsize="8052,5027"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line id="直线 171" o:spid="_x0000_s1026" o:spt="20" style="position:absolute;left:6792;top:12494;height:0;width:684;" filled="f" stroked="t" coordsize="21600,21600" o:gfxdata="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3LBy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组合 187" o:spid="_x0000_s1026" o:spt="203" style="position:absolute;left:1821;top:7855;height:5027;width:8052;" coordorigin="1821,7855" coordsize="8052,5027"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line id="直线 164" o:spid="_x0000_s1026" o:spt="20" style="position:absolute;left:8559;top:9765;height:1009;width:0;" filled="f" stroked="t" coordsize="21600,21600" o:gfxdata="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7iYe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组合 186" o:spid="_x0000_s1026" o:spt="203" style="position:absolute;left:1821;top:7855;height:5027;width:8052;" coordorigin="1821,7855" coordsize="8052,5027"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文本框 144" o:spid="_x0000_s1026" o:spt="202" type="#_x0000_t202" style="position:absolute;left:7539;top:11030;height:882;width:1596;"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352FA0A">
                              <w:pPr>
                                <w:spacing w:line="320" w:lineRule="exact"/>
                                <w:rPr>
                                  <w:rFonts w:hint="eastAsia"/>
                                  <w:sz w:val="24"/>
                                  <w:szCs w:val="24"/>
                                </w:rPr>
                              </w:pPr>
                              <w:r>
                                <w:rPr>
                                  <w:rFonts w:hint="eastAsia"/>
                                  <w:sz w:val="24"/>
                                  <w:szCs w:val="24"/>
                                </w:rPr>
                                <w:t>图1（或图2.1）</w:t>
                              </w:r>
                            </w:p>
                            <w:p w14:paraId="4803F3F6">
                              <w:pPr>
                                <w:spacing w:line="320" w:lineRule="exact"/>
                                <w:rPr>
                                  <w:rFonts w:hint="eastAsia"/>
                                  <w:sz w:val="24"/>
                                  <w:szCs w:val="24"/>
                                </w:rPr>
                              </w:pPr>
                              <w:r>
                                <w:rPr>
                                  <w:rFonts w:hint="eastAsia"/>
                                  <w:sz w:val="24"/>
                                  <w:szCs w:val="24"/>
                                </w:rPr>
                                <w:t>图2</w:t>
                              </w:r>
                            </w:p>
                            <w:p w14:paraId="44EB31F8">
                              <w:pPr>
                                <w:spacing w:line="320" w:lineRule="exact"/>
                                <w:rPr>
                                  <w:rFonts w:hint="eastAsia"/>
                                  <w:sz w:val="21"/>
                                </w:rPr>
                              </w:pPr>
                              <w:r>
                                <w:rPr>
                                  <w:rFonts w:hint="eastAsia"/>
                                  <w:sz w:val="21"/>
                                </w:rPr>
                                <w:t>·</w:t>
                              </w:r>
                            </w:p>
                          </w:txbxContent>
                        </v:textbox>
                      </v:shape>
                      <v:shape id="文本框 145" o:spid="_x0000_s1026" o:spt="202" type="#_x0000_t202" style="position:absolute;left:3327;top:8171;height:3888;width:1632;" filled="f" stroked="f" coordsize="21600,21600" o:gfxdata="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L+kL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2E3F3FD">
                              <w:pPr>
                                <w:pStyle w:val="20"/>
                                <w:widowControl w:val="0"/>
                                <w:adjustRightInd w:val="0"/>
                                <w:spacing w:before="0" w:beforeAutospacing="0" w:after="0" w:afterAutospacing="0" w:line="360" w:lineRule="atLeast"/>
                                <w:textAlignment w:val="baseline"/>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引言或绪论</w:t>
                              </w:r>
                            </w:p>
                            <w:p w14:paraId="49E5656E">
                              <w:pPr>
                                <w:rPr>
                                  <w:rFonts w:hint="eastAsia"/>
                                  <w:sz w:val="24"/>
                                  <w:szCs w:val="24"/>
                                </w:rPr>
                              </w:pPr>
                              <w:r>
                                <w:rPr>
                                  <w:rFonts w:hint="eastAsia"/>
                                  <w:sz w:val="24"/>
                                  <w:szCs w:val="24"/>
                                </w:rPr>
                                <w:t>正文</w:t>
                              </w:r>
                            </w:p>
                            <w:p w14:paraId="66EF9A18">
                              <w:pPr>
                                <w:spacing w:line="340" w:lineRule="exact"/>
                                <w:rPr>
                                  <w:rFonts w:hint="eastAsia"/>
                                  <w:sz w:val="24"/>
                                  <w:szCs w:val="24"/>
                                </w:rPr>
                              </w:pPr>
                            </w:p>
                            <w:p w14:paraId="57A3C250">
                              <w:pPr>
                                <w:spacing w:line="340" w:lineRule="exact"/>
                                <w:rPr>
                                  <w:rFonts w:hint="eastAsia"/>
                                  <w:sz w:val="24"/>
                                  <w:szCs w:val="24"/>
                                </w:rPr>
                              </w:pPr>
                            </w:p>
                            <w:p w14:paraId="598DD5E1">
                              <w:pPr>
                                <w:spacing w:line="340" w:lineRule="exact"/>
                                <w:rPr>
                                  <w:rFonts w:hint="eastAsia"/>
                                  <w:sz w:val="24"/>
                                  <w:szCs w:val="24"/>
                                </w:rPr>
                              </w:pPr>
                            </w:p>
                            <w:p w14:paraId="078BC9C5">
                              <w:pPr>
                                <w:spacing w:line="340" w:lineRule="exact"/>
                                <w:rPr>
                                  <w:rFonts w:hint="eastAsia"/>
                                  <w:sz w:val="24"/>
                                  <w:szCs w:val="24"/>
                                </w:rPr>
                              </w:pPr>
                            </w:p>
                            <w:p w14:paraId="2B0F1A17">
                              <w:pPr>
                                <w:spacing w:line="340" w:lineRule="exact"/>
                                <w:rPr>
                                  <w:rFonts w:hint="eastAsia"/>
                                  <w:sz w:val="24"/>
                                  <w:szCs w:val="24"/>
                                </w:rPr>
                              </w:pPr>
                            </w:p>
                            <w:p w14:paraId="02C5052B">
                              <w:pPr>
                                <w:spacing w:line="340" w:lineRule="exact"/>
                                <w:rPr>
                                  <w:rFonts w:hint="eastAsia"/>
                                  <w:sz w:val="24"/>
                                  <w:szCs w:val="24"/>
                                </w:rPr>
                              </w:pPr>
                            </w:p>
                            <w:p w14:paraId="4C8DFB20">
                              <w:pPr>
                                <w:spacing w:before="156" w:line="340" w:lineRule="exact"/>
                                <w:rPr>
                                  <w:rFonts w:hint="eastAsia"/>
                                  <w:sz w:val="24"/>
                                  <w:szCs w:val="24"/>
                                </w:rPr>
                              </w:pPr>
                              <w:r>
                                <w:rPr>
                                  <w:rFonts w:hint="eastAsia"/>
                                  <w:sz w:val="24"/>
                                  <w:szCs w:val="24"/>
                                </w:rPr>
                                <w:t>结论</w:t>
                              </w:r>
                            </w:p>
                            <w:p w14:paraId="5C207767">
                              <w:pPr>
                                <w:spacing w:line="340" w:lineRule="exact"/>
                                <w:rPr>
                                  <w:rFonts w:hint="eastAsia"/>
                                  <w:sz w:val="24"/>
                                  <w:szCs w:val="24"/>
                                </w:rPr>
                              </w:pPr>
                              <w:r>
                                <w:rPr>
                                  <w:rFonts w:hint="eastAsia"/>
                                  <w:sz w:val="24"/>
                                  <w:szCs w:val="24"/>
                                </w:rPr>
                                <w:t>参考文献</w:t>
                              </w:r>
                            </w:p>
                            <w:p w14:paraId="54BDF434">
                              <w:pPr>
                                <w:spacing w:line="340" w:lineRule="exact"/>
                                <w:rPr>
                                  <w:rFonts w:hint="eastAsia"/>
                                  <w:sz w:val="24"/>
                                  <w:szCs w:val="24"/>
                                </w:rPr>
                              </w:pPr>
                              <w:r>
                                <w:rPr>
                                  <w:rFonts w:hint="eastAsia"/>
                                  <w:sz w:val="24"/>
                                  <w:szCs w:val="24"/>
                                </w:rPr>
                                <w:t>致谢</w:t>
                              </w:r>
                            </w:p>
                            <w:p w14:paraId="5127146C">
                              <w:pPr>
                                <w:spacing w:line="340" w:lineRule="exact"/>
                                <w:rPr>
                                  <w:rFonts w:hint="eastAsia"/>
                                </w:rPr>
                              </w:pPr>
                              <w:r>
                                <w:rPr>
                                  <w:rFonts w:hint="eastAsia"/>
                                  <w:sz w:val="21"/>
                                </w:rPr>
                                <w:t>参考文献</w:t>
                              </w:r>
                            </w:p>
                          </w:txbxContent>
                        </v:textbox>
                      </v:shape>
                      <v:shape id="自选图形 146" o:spid="_x0000_s1026" o:spt="87" type="#_x0000_t87" style="position:absolute;left:3036;top:8354;height:3708;width:203;" filled="f" stroked="t" coordsize="21600,21600" o:gfxdata="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uqKKugAAANoA&#10;AAAPAAAAAAAAAAEAIAAAACIAAABkcnMvZG93bnJldi54bWxQSwECFAAUAAAACACHTuJAMy8FnjsA&#10;AAA5AAAAEAAAAAAAAAABACAAAAAJAQAAZHJzL3NoYXBleG1sLnhtbFBLBQYAAAAABgAGAFsBAACz&#10;AwAAAAA=&#10;" adj="1799,10800">
                        <v:fill on="f" focussize="0,0"/>
                        <v:stroke color="#000000" joinstyle="round"/>
                        <v:imagedata o:title=""/>
                        <o:lock v:ext="edit" aspectratio="f"/>
                      </v:shape>
                      <v:shape id="文本框 147" o:spid="_x0000_s1026" o:spt="202" type="#_x0000_t202" style="position:absolute;left:1821;top:10004;height:402;width:1200;" filled="f" stroked="f" coordsize="21600,21600" o:gfxdata="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c95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9D0DF68">
                              <w:pPr>
                                <w:jc w:val="center"/>
                                <w:rPr>
                                  <w:rFonts w:hint="eastAsia" w:eastAsia="黑体"/>
                                  <w:b/>
                                </w:rPr>
                              </w:pPr>
                              <w:r>
                                <w:rPr>
                                  <w:rFonts w:hint="eastAsia" w:eastAsia="黑体"/>
                                  <w:b/>
                                </w:rPr>
                                <w:t>正文部分</w:t>
                              </w:r>
                            </w:p>
                          </w:txbxContent>
                        </v:textbox>
                      </v:shape>
                      <v:line id="直线 148" o:spid="_x0000_s1026" o:spt="20" style="position:absolute;left:5007;top:8594;height:0;width:1554;"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49" o:spid="_x0000_s1026" o:spt="20" style="position:absolute;left:5217;top:8594;height:3390;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50" o:spid="_x0000_s1026" o:spt="20" style="position:absolute;left:5211;top:11985;height:0;width:1554;"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51" o:spid="_x0000_s1026" o:spt="20" style="position:absolute;left:6006;top:8594;height:1304;width:0;"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52" o:spid="_x0000_s1026" o:spt="20" style="position:absolute;left:6027;top:8906;height:0;width:489;"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53" o:spid="_x0000_s1026" o:spt="20" style="position:absolute;left:6027;top:9279;height:0;width:489;"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54" o:spid="_x0000_s1026" o:spt="20" style="position:absolute;left:6027;top:9609;height:0;width:489;"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55" o:spid="_x0000_s1026" o:spt="20" style="position:absolute;left:6027;top:9906;height:0;width:489;" filled="f" stroked="t" coordsize="21600,21600" o:gfxdata="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VSN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文本框 156" o:spid="_x0000_s1026" o:spt="202" type="#_x0000_t202" style="position:absolute;left:6597;top:8450;height:1596;width:420;"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2AAEFA7">
                              <w:pPr>
                                <w:spacing w:line="320" w:lineRule="exact"/>
                                <w:rPr>
                                  <w:rFonts w:hint="eastAsia"/>
                                  <w:sz w:val="21"/>
                                </w:rPr>
                              </w:pPr>
                              <w:r>
                                <w:rPr>
                                  <w:rFonts w:hint="eastAsia"/>
                                  <w:sz w:val="21"/>
                                </w:rPr>
                                <w:t>2.1</w:t>
                              </w:r>
                            </w:p>
                            <w:p w14:paraId="64EBA4FC">
                              <w:pPr>
                                <w:spacing w:line="320" w:lineRule="exact"/>
                                <w:rPr>
                                  <w:rFonts w:hint="eastAsia"/>
                                  <w:sz w:val="21"/>
                                </w:rPr>
                              </w:pPr>
                              <w:r>
                                <w:rPr>
                                  <w:rFonts w:hint="eastAsia"/>
                                  <w:sz w:val="21"/>
                                </w:rPr>
                                <w:t>2.2</w:t>
                              </w:r>
                            </w:p>
                            <w:p w14:paraId="1C8E2AEA">
                              <w:pPr>
                                <w:spacing w:line="320" w:lineRule="exact"/>
                                <w:rPr>
                                  <w:rFonts w:hint="eastAsia"/>
                                  <w:sz w:val="21"/>
                                </w:rPr>
                              </w:pPr>
                              <w:r>
                                <w:rPr>
                                  <w:rFonts w:hint="eastAsia"/>
                                  <w:sz w:val="21"/>
                                </w:rPr>
                                <w:t>2.3</w:t>
                              </w:r>
                            </w:p>
                            <w:p w14:paraId="285DDD10">
                              <w:pPr>
                                <w:spacing w:line="320" w:lineRule="exact"/>
                                <w:rPr>
                                  <w:rFonts w:hint="eastAsia"/>
                                  <w:sz w:val="21"/>
                                </w:rPr>
                              </w:pPr>
                              <w:r>
                                <w:rPr>
                                  <w:rFonts w:hint="eastAsia"/>
                                  <w:sz w:val="21"/>
                                </w:rPr>
                                <w:t>·</w:t>
                              </w:r>
                            </w:p>
                            <w:p w14:paraId="212BD08E">
                              <w:pPr>
                                <w:spacing w:line="320" w:lineRule="exact"/>
                                <w:rPr>
                                  <w:rFonts w:hint="eastAsia"/>
                                </w:rPr>
                              </w:pPr>
                              <w:r>
                                <w:rPr>
                                  <w:rFonts w:hint="eastAsia"/>
                                </w:rPr>
                                <w:t>·</w:t>
                              </w:r>
                            </w:p>
                          </w:txbxContent>
                        </v:textbox>
                      </v:shape>
                      <v:line id="直线 157" o:spid="_x0000_s1026" o:spt="20" style="position:absolute;left:7011;top:9279;height:0;width:792;" filled="f" stroked="t" coordsize="21600,21600" o:gfxdata="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GeT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58" o:spid="_x0000_s1026" o:spt="20" style="position:absolute;left:7260;top:9294;height:1009;width:0;" filled="f" stroked="t" coordsize="21600,21600" o:gfxdata="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BoV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59" o:spid="_x0000_s1026" o:spt="20" style="position:absolute;left:7281;top:9606;height:0;width:489;"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60" o:spid="_x0000_s1026" o:spt="20" style="position:absolute;left:7281;top:9977;height:0;width:489;"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61" o:spid="_x0000_s1026" o:spt="20" style="position:absolute;left:7281;top:10307;height:0;width:489;" filled="f" stroked="t" coordsize="21600,2160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文本框 162" o:spid="_x0000_s1026" o:spt="202" type="#_x0000_t202" style="position:absolute;left:7866;top:9129;height:1278;width:435;"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984A00B">
                              <w:pPr>
                                <w:spacing w:line="320" w:lineRule="exact"/>
                                <w:rPr>
                                  <w:rFonts w:hint="eastAsia"/>
                                  <w:sz w:val="21"/>
                                </w:rPr>
                              </w:pPr>
                              <w:r>
                                <w:rPr>
                                  <w:rFonts w:hint="eastAsia"/>
                                  <w:sz w:val="21"/>
                                </w:rPr>
                                <w:t>2.3.1</w:t>
                              </w:r>
                            </w:p>
                            <w:p w14:paraId="1170C65A">
                              <w:pPr>
                                <w:spacing w:line="320" w:lineRule="exact"/>
                                <w:rPr>
                                  <w:rFonts w:hint="eastAsia"/>
                                  <w:sz w:val="21"/>
                                </w:rPr>
                              </w:pPr>
                              <w:r>
                                <w:rPr>
                                  <w:rFonts w:hint="eastAsia"/>
                                  <w:sz w:val="21"/>
                                </w:rPr>
                                <w:t>2.3.2</w:t>
                              </w:r>
                            </w:p>
                            <w:p w14:paraId="660B66C1">
                              <w:pPr>
                                <w:spacing w:line="320" w:lineRule="exact"/>
                                <w:rPr>
                                  <w:rFonts w:hint="eastAsia"/>
                                </w:rPr>
                              </w:pPr>
                              <w:r>
                                <w:rPr>
                                  <w:rFonts w:hint="eastAsia"/>
                                </w:rPr>
                                <w:t>·</w:t>
                              </w:r>
                            </w:p>
                            <w:p w14:paraId="5B1FFFD3">
                              <w:pPr>
                                <w:spacing w:line="320" w:lineRule="exact"/>
                                <w:rPr>
                                  <w:rFonts w:hint="eastAsia"/>
                                </w:rPr>
                              </w:pPr>
                              <w:r>
                                <w:rPr>
                                  <w:rFonts w:hint="eastAsia"/>
                                </w:rPr>
                                <w:t>·</w:t>
                              </w:r>
                            </w:p>
                          </w:txbxContent>
                        </v:textbox>
                      </v:shape>
                      <v:line id="直线 163" o:spid="_x0000_s1026" o:spt="20" style="position:absolute;left:8310;top:9750;height:0;width:792;"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65" o:spid="_x0000_s1026" o:spt="20" style="position:absolute;left:8580;top:10076;height:0;width:489;" filled="f" stroked="t" coordsize="21600,21600" o:gfxdata="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1J/q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66" o:spid="_x0000_s1026" o:spt="20" style="position:absolute;left:8565;top:10763;height:0;width:489;" filled="f" stroked="t" coordsize="21600,21600" o:gfxdata="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YJ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67" o:spid="_x0000_s1026" o:spt="20" style="position:absolute;left:8580;top:10436;height:0;width:489;" filled="f" stroked="t" coordsize="21600,21600" o:gfxdata="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JhYT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文本框 168" o:spid="_x0000_s1026" o:spt="202" type="#_x0000_t202" style="position:absolute;left:9180;top:9597;height:1266;width:693;"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E693ADE">
                              <w:pPr>
                                <w:spacing w:line="320" w:lineRule="exact"/>
                                <w:rPr>
                                  <w:rFonts w:hint="eastAsia"/>
                                  <w:sz w:val="21"/>
                                </w:rPr>
                              </w:pPr>
                              <w:r>
                                <w:rPr>
                                  <w:rFonts w:hint="eastAsia"/>
                                  <w:sz w:val="21"/>
                                </w:rPr>
                                <w:t>1.</w:t>
                              </w:r>
                            </w:p>
                            <w:p w14:paraId="03980A31">
                              <w:pPr>
                                <w:spacing w:line="320" w:lineRule="exact"/>
                                <w:rPr>
                                  <w:rFonts w:hint="eastAsia"/>
                                  <w:sz w:val="21"/>
                                </w:rPr>
                              </w:pPr>
                              <w:r>
                                <w:rPr>
                                  <w:rFonts w:hint="eastAsia"/>
                                  <w:sz w:val="21"/>
                                </w:rPr>
                                <w:t>2.</w:t>
                              </w:r>
                            </w:p>
                            <w:p w14:paraId="46C284E8">
                              <w:pPr>
                                <w:spacing w:line="320" w:lineRule="exact"/>
                                <w:rPr>
                                  <w:rFonts w:hint="eastAsia"/>
                                  <w:sz w:val="21"/>
                                </w:rPr>
                              </w:pPr>
                              <w:r>
                                <w:rPr>
                                  <w:rFonts w:hint="eastAsia"/>
                                  <w:sz w:val="21"/>
                                </w:rPr>
                                <w:t>·</w:t>
                              </w:r>
                            </w:p>
                            <w:p w14:paraId="1DBD1006">
                              <w:pPr>
                                <w:spacing w:line="320" w:lineRule="exact"/>
                                <w:rPr>
                                  <w:rFonts w:hint="eastAsia"/>
                                  <w:sz w:val="21"/>
                                </w:rPr>
                              </w:pPr>
                              <w:r>
                                <w:rPr>
                                  <w:rFonts w:hint="eastAsia"/>
                                  <w:sz w:val="21"/>
                                </w:rPr>
                                <w:t>·</w:t>
                              </w:r>
                            </w:p>
                          </w:txbxContent>
                        </v:textbox>
                      </v:shape>
                      <v:line id="直线 169" o:spid="_x0000_s1026" o:spt="20" style="position:absolute;left:6792;top:11481;height:0;width:684;" filled="f" stroked="t" coordsize="21600,21600" o:gfxdata="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JjM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170" o:spid="_x0000_s1026" o:spt="20" style="position:absolute;left:6774;top:11481;height:1009;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72" o:spid="_x0000_s1026" o:spt="20" style="position:absolute;left:7077;top:11183;height:0;width:42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73" o:spid="_x0000_s1026" o:spt="20" style="position:absolute;left:7074;top:11201;height:598;width:0;"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74" o:spid="_x0000_s1026" o:spt="20" style="position:absolute;left:7077;top:11820;height:0;width:420;"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文本框 175" o:spid="_x0000_s1026" o:spt="202" type="#_x0000_t202" style="position:absolute;left:7539;top:12000;height:882;width:1596;"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F3E29F9">
                              <w:pPr>
                                <w:spacing w:line="320" w:lineRule="exact"/>
                                <w:rPr>
                                  <w:rFonts w:hint="eastAsia"/>
                                  <w:sz w:val="24"/>
                                  <w:szCs w:val="24"/>
                                </w:rPr>
                              </w:pPr>
                              <w:r>
                                <w:rPr>
                                  <w:rFonts w:hint="eastAsia"/>
                                  <w:sz w:val="24"/>
                                  <w:szCs w:val="24"/>
                                </w:rPr>
                                <w:t>表1（或表2.1）</w:t>
                              </w:r>
                            </w:p>
                            <w:p w14:paraId="55C14118">
                              <w:pPr>
                                <w:spacing w:line="320" w:lineRule="exact"/>
                                <w:rPr>
                                  <w:rFonts w:hint="eastAsia"/>
                                  <w:sz w:val="24"/>
                                  <w:szCs w:val="24"/>
                                </w:rPr>
                              </w:pPr>
                              <w:r>
                                <w:rPr>
                                  <w:rFonts w:hint="eastAsia"/>
                                  <w:sz w:val="24"/>
                                  <w:szCs w:val="24"/>
                                </w:rPr>
                                <w:t>表2</w:t>
                              </w:r>
                            </w:p>
                            <w:p w14:paraId="393AAB5D">
                              <w:pPr>
                                <w:spacing w:line="320" w:lineRule="exact"/>
                                <w:rPr>
                                  <w:rFonts w:hint="eastAsia"/>
                                  <w:sz w:val="21"/>
                                </w:rPr>
                              </w:pPr>
                              <w:r>
                                <w:rPr>
                                  <w:rFonts w:hint="eastAsia"/>
                                  <w:sz w:val="21"/>
                                </w:rPr>
                                <w:t>·</w:t>
                              </w:r>
                            </w:p>
                          </w:txbxContent>
                        </v:textbox>
                      </v:shape>
                      <v:line id="直线 176" o:spid="_x0000_s1026" o:spt="20" style="position:absolute;left:7077;top:12153;height:0;width:420;" filled="f" stroked="t" coordsize="21600,21600" o:gfxdata="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LE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77" o:spid="_x0000_s1026" o:spt="20" style="position:absolute;left:7074;top:12170;height:598;width:0;" filled="f" stroked="t" coordsize="21600,21600" o:gfxdata="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AUv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78" o:spid="_x0000_s1026" o:spt="20" style="position:absolute;left:7077;top:12788;height:0;width:420;" filled="f" stroked="t" coordsize="21600,21600" o:gfxdata="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L/gM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文本框 179" o:spid="_x0000_s1026" o:spt="202" type="#_x0000_t202" style="position:absolute;left:4551;top:7855;height:1809;width:528;" filled="f" stroked="f" coordsize="21600,21600" o:gfxdata="UEsDBAoAAAAAAIdO4kAAAAAAAAAAAAAAAAAEAAAAZHJzL1BLAwQUAAAACACHTuJA0IUERb0AAADb&#10;AAAADwAAAGRycy9kb3ducmV2LnhtbEWPQWsCMRSE74L/ITyhN01sQ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hQR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98C8801">
                              <w:pPr>
                                <w:rPr>
                                  <w:rFonts w:hint="eastAsia"/>
                                  <w:sz w:val="21"/>
                                </w:rPr>
                              </w:pPr>
                              <w:r>
                                <w:rPr>
                                  <w:rFonts w:hint="eastAsia"/>
                                  <w:sz w:val="21"/>
                                </w:rPr>
                                <w:t>章</w:t>
                              </w:r>
                            </w:p>
                            <w:p w14:paraId="00DE95C7">
                              <w:pPr>
                                <w:rPr>
                                  <w:rFonts w:hint="eastAsia"/>
                                  <w:sz w:val="21"/>
                                </w:rPr>
                              </w:pPr>
                              <w:r>
                                <w:rPr>
                                  <w:rFonts w:hint="eastAsia"/>
                                  <w:sz w:val="21"/>
                                </w:rPr>
                                <w:t>—1</w:t>
                              </w:r>
                            </w:p>
                            <w:p w14:paraId="076CF8EF">
                              <w:pPr>
                                <w:rPr>
                                  <w:rFonts w:hint="eastAsia"/>
                                  <w:sz w:val="21"/>
                                </w:rPr>
                              </w:pPr>
                              <w:r>
                                <w:rPr>
                                  <w:rFonts w:hint="eastAsia"/>
                                  <w:sz w:val="21"/>
                                </w:rPr>
                                <w:t>—2</w:t>
                              </w:r>
                            </w:p>
                            <w:p w14:paraId="7B57C7E2">
                              <w:pPr>
                                <w:spacing w:line="240" w:lineRule="exact"/>
                                <w:rPr>
                                  <w:rFonts w:hint="eastAsia"/>
                                  <w:sz w:val="21"/>
                                </w:rPr>
                              </w:pPr>
                              <w:r>
                                <w:rPr>
                                  <w:rFonts w:hint="eastAsia"/>
                                  <w:sz w:val="21"/>
                                </w:rPr>
                                <w:t>·</w:t>
                              </w:r>
                            </w:p>
                            <w:p w14:paraId="15444519">
                              <w:pPr>
                                <w:spacing w:line="240" w:lineRule="exact"/>
                                <w:rPr>
                                  <w:rFonts w:hint="eastAsia"/>
                                  <w:sz w:val="21"/>
                                </w:rPr>
                              </w:pPr>
                              <w:r>
                                <w:rPr>
                                  <w:rFonts w:hint="eastAsia"/>
                                  <w:sz w:val="21"/>
                                </w:rPr>
                                <w:t>·</w:t>
                              </w:r>
                            </w:p>
                            <w:p w14:paraId="06002CB0">
                              <w:pPr>
                                <w:spacing w:line="240" w:lineRule="exact"/>
                                <w:rPr>
                                  <w:rFonts w:hint="eastAsia"/>
                                  <w:sz w:val="21"/>
                                </w:rPr>
                              </w:pPr>
                              <w:r>
                                <w:rPr>
                                  <w:rFonts w:hint="eastAsia"/>
                                  <w:sz w:val="21"/>
                                </w:rPr>
                                <w:t>·</w:t>
                              </w:r>
                            </w:p>
                          </w:txbxContent>
                        </v:textbox>
                      </v:shape>
                    </v:group>
                  </v:group>
                </v:group>
                <v:shape id="文本框 180" o:spid="_x0000_s1026" o:spt="202" type="#_x0000_t202" style="position:absolute;left:6555;top:8125;height:345;width:417;" filled="f" stroked="f" coordsize="21600,21600" o:gfxdata="UEsDBAoAAAAAAIdO4kAAAAAAAAAAAAAAAAAEAAAAZHJzL1BLAwQUAAAACACHTuJA6WtA0r4AAADb&#10;AAAADwAAAGRycy9kb3ducmV2LnhtbEWPQWsCMRSE70L/Q3gFb5pYR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tA0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9209BAE">
                        <w:pPr>
                          <w:spacing w:line="240" w:lineRule="exact"/>
                          <w:jc w:val="center"/>
                          <w:rPr>
                            <w:rFonts w:hint="eastAsia"/>
                            <w:sz w:val="21"/>
                          </w:rPr>
                        </w:pPr>
                        <w:r>
                          <w:rPr>
                            <w:rFonts w:hint="eastAsia"/>
                            <w:sz w:val="21"/>
                          </w:rPr>
                          <w:t>节</w:t>
                        </w:r>
                      </w:p>
                    </w:txbxContent>
                  </v:textbox>
                </v:shape>
                <v:shape id="文本框 181" o:spid="_x0000_s1026" o:spt="202" type="#_x0000_t202" style="position:absolute;left:7839;top:8749;height:345;width:417;" filled="f" stroked="f" coordsize="21600,21600" o:gfxdata="UEsDBAoAAAAAAIdO4kAAAAAAAAAAAAAAAAAEAAAAZHJzL1BLAwQUAAAACACHTuJAZoLYpr4AAADb&#10;AAAADwAAAGRycy9kb3ducmV2LnhtbEWPzWrDMBCE74W+g9hCb42UE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LYp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42CFA02">
                        <w:pPr>
                          <w:spacing w:line="240" w:lineRule="exact"/>
                          <w:jc w:val="center"/>
                          <w:rPr>
                            <w:sz w:val="21"/>
                          </w:rPr>
                        </w:pPr>
                        <w:r>
                          <w:rPr>
                            <w:rFonts w:hint="eastAsia"/>
                            <w:sz w:val="21"/>
                          </w:rPr>
                          <w:t>条</w:t>
                        </w:r>
                      </w:p>
                    </w:txbxContent>
                  </v:textbox>
                </v:shape>
                <v:shape id="文本框 182" o:spid="_x0000_s1026" o:spt="202" type="#_x0000_t202" style="position:absolute;left:9318;top:9200;height:345;width:417;" filled="f" stroked="f" coordsize="21600,21600" o:gfxdata="UEsDBAoAAAAAAIdO4kAAAAAAAAAAAAAAAAAEAAAAZHJzL1BLAwQUAAAACACHTuJACc59Pb4AAADb&#10;AAAADwAAAGRycy9kb3ducmV2LnhtbEWPQWsCMRSE70L/Q3gFb5pYVO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59P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56E26FF">
                        <w:pPr>
                          <w:spacing w:line="240" w:lineRule="exact"/>
                          <w:jc w:val="center"/>
                          <w:rPr>
                            <w:rFonts w:hint="eastAsia"/>
                          </w:rPr>
                        </w:pPr>
                        <w:r>
                          <w:rPr>
                            <w:rFonts w:hint="eastAsia"/>
                          </w:rPr>
                          <w:t>款</w:t>
                        </w:r>
                      </w:p>
                    </w:txbxContent>
                  </v:textbox>
                </v:shape>
              </v:group>
            </w:pict>
          </mc:Fallback>
        </mc:AlternateContent>
      </w:r>
    </w:p>
    <w:p w14:paraId="7A6459DF">
      <w:pPr>
        <w:spacing w:line="360" w:lineRule="auto"/>
        <w:ind w:firstLine="480"/>
        <w:rPr>
          <w:rFonts w:hint="eastAsia"/>
        </w:rPr>
      </w:pPr>
    </w:p>
    <w:p w14:paraId="6150E039">
      <w:pPr>
        <w:spacing w:line="360" w:lineRule="auto"/>
        <w:rPr>
          <w:rFonts w:hint="eastAsia"/>
        </w:rPr>
      </w:pPr>
    </w:p>
    <w:p w14:paraId="09D7CBED">
      <w:pPr>
        <w:spacing w:line="360" w:lineRule="auto"/>
        <w:rPr>
          <w:rFonts w:hint="eastAsia"/>
        </w:rPr>
      </w:pPr>
    </w:p>
    <w:p w14:paraId="40255A60">
      <w:pPr>
        <w:spacing w:line="360" w:lineRule="auto"/>
        <w:rPr>
          <w:rFonts w:hint="eastAsia"/>
        </w:rPr>
      </w:pPr>
    </w:p>
    <w:p w14:paraId="498D936B">
      <w:pPr>
        <w:spacing w:line="360" w:lineRule="auto"/>
        <w:rPr>
          <w:rFonts w:hint="eastAsia"/>
        </w:rPr>
      </w:pPr>
    </w:p>
    <w:p w14:paraId="0B02FBF0">
      <w:pPr>
        <w:spacing w:line="360" w:lineRule="auto"/>
        <w:ind w:firstLine="480"/>
        <w:rPr>
          <w:rFonts w:hint="eastAsia"/>
        </w:rPr>
      </w:pPr>
    </w:p>
    <w:p w14:paraId="6EA26C96">
      <w:pPr>
        <w:spacing w:line="360" w:lineRule="auto"/>
        <w:ind w:firstLine="480"/>
        <w:rPr>
          <w:rFonts w:hint="eastAsia"/>
        </w:rPr>
      </w:pPr>
    </w:p>
    <w:p w14:paraId="216B66D8">
      <w:pPr>
        <w:spacing w:line="360" w:lineRule="auto"/>
        <w:ind w:firstLine="480"/>
        <w:rPr>
          <w:rFonts w:hint="eastAsia"/>
        </w:rPr>
      </w:pPr>
    </w:p>
    <w:p w14:paraId="43A755B3">
      <w:pPr>
        <w:spacing w:line="360" w:lineRule="auto"/>
        <w:ind w:firstLine="480"/>
        <w:rPr>
          <w:rFonts w:hint="eastAsia"/>
        </w:rPr>
      </w:pPr>
    </w:p>
    <w:p w14:paraId="34D316E0">
      <w:pPr>
        <w:spacing w:line="360" w:lineRule="auto"/>
        <w:ind w:firstLine="480"/>
        <w:rPr>
          <w:rFonts w:hint="eastAsia"/>
        </w:rPr>
      </w:pPr>
    </w:p>
    <w:p w14:paraId="26F87092">
      <w:pPr>
        <w:spacing w:line="360" w:lineRule="auto"/>
        <w:ind w:firstLine="480"/>
        <w:rPr>
          <w:rFonts w:hint="eastAsia"/>
        </w:rPr>
      </w:pPr>
    </w:p>
    <w:p w14:paraId="02DCB7AC">
      <w:pPr>
        <w:spacing w:line="360" w:lineRule="auto"/>
        <w:rPr>
          <w:rFonts w:hint="eastAsia" w:eastAsia="黑体"/>
          <w:b/>
          <w:sz w:val="32"/>
        </w:rPr>
      </w:pPr>
    </w:p>
    <w:p w14:paraId="62F74C05">
      <w:pPr>
        <w:spacing w:line="360" w:lineRule="auto"/>
        <w:ind w:firstLine="482" w:firstLineChars="200"/>
        <w:rPr>
          <w:rFonts w:hint="eastAsia"/>
          <w:b/>
          <w:bCs/>
        </w:rPr>
      </w:pPr>
      <w:r>
        <w:rPr>
          <w:rFonts w:hint="eastAsia" w:eastAsia="黑体"/>
          <w:b/>
          <w:bCs/>
          <w:sz w:val="24"/>
          <w:szCs w:val="16"/>
        </w:rPr>
        <w:t>附录部分</w:t>
      </w:r>
    </w:p>
    <w:p w14:paraId="397A75BE">
      <w:pPr>
        <w:spacing w:line="360" w:lineRule="auto"/>
        <w:ind w:firstLine="720" w:firstLineChars="300"/>
        <w:rPr>
          <w:rFonts w:hint="eastAsia" w:ascii="宋体" w:hAnsi="宋体"/>
        </w:rPr>
      </w:pPr>
      <w:r>
        <w:rPr>
          <w:rFonts w:hint="eastAsia"/>
        </w:rPr>
        <w:t xml:space="preserve">附录 A,B,C </w:t>
      </w:r>
      <w:r>
        <w:rPr>
          <w:rFonts w:hint="eastAsia" w:ascii="宋体" w:hAnsi="宋体"/>
        </w:rPr>
        <w:t>……</w:t>
      </w:r>
    </w:p>
    <w:p w14:paraId="18D3C492">
      <w:pPr>
        <w:spacing w:line="360" w:lineRule="auto"/>
        <w:ind w:firstLine="482" w:firstLineChars="200"/>
        <w:rPr>
          <w:rFonts w:hint="eastAsia" w:eastAsia="黑体"/>
          <w:b/>
          <w:bCs w:val="0"/>
          <w:sz w:val="24"/>
          <w:szCs w:val="16"/>
        </w:rPr>
      </w:pPr>
      <w:r>
        <w:rPr>
          <w:rFonts w:hint="eastAsia" w:eastAsia="黑体"/>
          <w:b/>
          <w:bCs w:val="0"/>
          <w:sz w:val="24"/>
          <w:szCs w:val="16"/>
        </w:rPr>
        <w:t>附件</w:t>
      </w:r>
    </w:p>
    <w:p w14:paraId="0410574B">
      <w:pPr>
        <w:pStyle w:val="8"/>
        <w:keepNext w:val="0"/>
        <w:keepLines w:val="0"/>
        <w:pageBreakBefore w:val="0"/>
        <w:widowControl w:val="0"/>
        <w:kinsoku/>
        <w:wordWrap/>
        <w:overflowPunct/>
        <w:topLinePunct w:val="0"/>
        <w:autoSpaceDE/>
        <w:autoSpaceDN/>
        <w:bidi w:val="0"/>
        <w:adjustRightInd w:val="0"/>
        <w:snapToGrid/>
        <w:spacing w:line="360" w:lineRule="auto"/>
        <w:ind w:firstLine="0"/>
        <w:textAlignment w:val="baseline"/>
        <w:outlineLvl w:val="0"/>
        <w:rPr>
          <w:rFonts w:hint="eastAsia" w:eastAsia="黑体"/>
          <w:b/>
          <w:bCs w:val="0"/>
          <w:sz w:val="28"/>
          <w:szCs w:val="28"/>
        </w:rPr>
      </w:pPr>
      <w:r>
        <w:rPr>
          <w:rFonts w:hint="eastAsia" w:eastAsia="黑体"/>
          <w:b/>
          <w:bCs w:val="0"/>
          <w:sz w:val="28"/>
          <w:szCs w:val="28"/>
        </w:rPr>
        <w:t>2</w:t>
      </w:r>
      <w:r>
        <w:rPr>
          <w:rFonts w:hint="eastAsia" w:eastAsia="黑体"/>
          <w:b/>
          <w:bCs w:val="0"/>
          <w:sz w:val="28"/>
          <w:szCs w:val="28"/>
          <w:lang w:eastAsia="zh-CN"/>
        </w:rPr>
        <w:t>、</w:t>
      </w:r>
      <w:r>
        <w:rPr>
          <w:rFonts w:hint="eastAsia" w:eastAsia="黑体"/>
          <w:b/>
          <w:bCs w:val="0"/>
          <w:sz w:val="28"/>
          <w:szCs w:val="28"/>
        </w:rPr>
        <w:t>内容要求</w:t>
      </w:r>
    </w:p>
    <w:p w14:paraId="10BDB992">
      <w:pPr>
        <w:pStyle w:val="8"/>
        <w:keepNext w:val="0"/>
        <w:keepLines w:val="0"/>
        <w:pageBreakBefore w:val="0"/>
        <w:widowControl w:val="0"/>
        <w:kinsoku/>
        <w:wordWrap/>
        <w:overflowPunct/>
        <w:topLinePunct w:val="0"/>
        <w:autoSpaceDE/>
        <w:autoSpaceDN/>
        <w:bidi w:val="0"/>
        <w:adjustRightInd w:val="0"/>
        <w:snapToGrid/>
        <w:spacing w:before="327" w:beforeLines="100" w:line="360" w:lineRule="auto"/>
        <w:ind w:firstLine="0"/>
        <w:textAlignment w:val="baseline"/>
        <w:outlineLvl w:val="1"/>
        <w:rPr>
          <w:rFonts w:hint="eastAsia" w:eastAsia="黑体"/>
          <w:b/>
          <w:bCs w:val="0"/>
        </w:rPr>
      </w:pPr>
      <w:r>
        <w:rPr>
          <w:rFonts w:hint="eastAsia" w:eastAsia="黑体"/>
          <w:b/>
          <w:bCs w:val="0"/>
        </w:rPr>
        <w:t>2.1  论文题目</w:t>
      </w:r>
    </w:p>
    <w:p w14:paraId="0372B46F">
      <w:pPr>
        <w:pStyle w:val="8"/>
        <w:spacing w:line="360" w:lineRule="auto"/>
        <w:ind w:firstLineChars="200"/>
        <w:rPr>
          <w:rFonts w:hint="eastAsia" w:eastAsia="黑体"/>
          <w:spacing w:val="0"/>
        </w:rPr>
      </w:pPr>
      <w:r>
        <w:rPr>
          <w:rFonts w:hint="eastAsia"/>
          <w:spacing w:val="0"/>
        </w:rPr>
        <w:t>题目应该简短、明确、有概括性。通过题目，能大致了解论文内容、专业特点和学科范畴。但字数要适当，一般不宜超过</w:t>
      </w:r>
      <w:r>
        <w:rPr>
          <w:spacing w:val="0"/>
        </w:rPr>
        <w:t>2</w:t>
      </w:r>
      <w:r>
        <w:rPr>
          <w:rFonts w:hint="eastAsia"/>
          <w:spacing w:val="0"/>
        </w:rPr>
        <w:t>0字。必要时可加副标题。</w:t>
      </w:r>
    </w:p>
    <w:p w14:paraId="2182D6DC">
      <w:pPr>
        <w:pStyle w:val="8"/>
        <w:keepNext w:val="0"/>
        <w:keepLines w:val="0"/>
        <w:pageBreakBefore w:val="0"/>
        <w:widowControl w:val="0"/>
        <w:kinsoku/>
        <w:wordWrap/>
        <w:overflowPunct/>
        <w:topLinePunct w:val="0"/>
        <w:autoSpaceDE/>
        <w:autoSpaceDN/>
        <w:bidi w:val="0"/>
        <w:adjustRightInd w:val="0"/>
        <w:snapToGrid/>
        <w:spacing w:before="240" w:beforeLines="100" w:line="360" w:lineRule="auto"/>
        <w:ind w:firstLine="0"/>
        <w:textAlignment w:val="baseline"/>
        <w:outlineLvl w:val="1"/>
        <w:rPr>
          <w:rFonts w:hint="eastAsia" w:eastAsia="黑体"/>
          <w:b/>
          <w:bCs w:val="0"/>
        </w:rPr>
      </w:pPr>
      <w:r>
        <w:rPr>
          <w:rFonts w:hint="eastAsia" w:eastAsia="黑体"/>
          <w:b/>
          <w:bCs w:val="0"/>
        </w:rPr>
        <w:t>2.2  摘要与关键词</w:t>
      </w:r>
    </w:p>
    <w:p w14:paraId="65F7DF29">
      <w:pPr>
        <w:pStyle w:val="8"/>
        <w:spacing w:line="360" w:lineRule="auto"/>
        <w:ind w:firstLine="0"/>
        <w:outlineLvl w:val="2"/>
        <w:rPr>
          <w:rFonts w:hint="eastAsia" w:eastAsia="黑体"/>
          <w:bCs/>
        </w:rPr>
      </w:pPr>
      <w:r>
        <w:rPr>
          <w:rFonts w:hint="eastAsia" w:eastAsia="黑体"/>
          <w:bCs/>
        </w:rPr>
        <w:t>2.2.1 论文摘要</w:t>
      </w:r>
    </w:p>
    <w:p w14:paraId="17452956">
      <w:pPr>
        <w:pStyle w:val="8"/>
        <w:spacing w:line="360" w:lineRule="auto"/>
        <w:ind w:firstLineChars="200"/>
        <w:rPr>
          <w:rFonts w:hint="eastAsia"/>
          <w:spacing w:val="0"/>
        </w:rPr>
      </w:pPr>
      <w:r>
        <w:rPr>
          <w:rFonts w:hint="eastAsia"/>
          <w:spacing w:val="0"/>
        </w:rPr>
        <w:t>摘要应概括反映出</w:t>
      </w:r>
      <w:r>
        <w:rPr>
          <w:rFonts w:hint="eastAsia"/>
          <w:spacing w:val="0"/>
          <w:lang w:eastAsia="zh-CN"/>
        </w:rPr>
        <w:t>毕业论文(设计)</w:t>
      </w:r>
      <w:r>
        <w:rPr>
          <w:rFonts w:hint="eastAsia"/>
          <w:spacing w:val="0"/>
        </w:rPr>
        <w:t>的内容、方法、成果和结论。摘要中一般不宜使用公式、图表，不标注引用文献编号。中文摘要以300左右字为宜、外文摘要以250个实词左右为宜。</w:t>
      </w:r>
    </w:p>
    <w:p w14:paraId="7D9CF818">
      <w:pPr>
        <w:pStyle w:val="8"/>
        <w:spacing w:line="360" w:lineRule="auto"/>
        <w:ind w:firstLine="0"/>
        <w:outlineLvl w:val="2"/>
        <w:rPr>
          <w:rFonts w:hint="eastAsia" w:eastAsia="黑体"/>
          <w:bCs/>
        </w:rPr>
      </w:pPr>
      <w:r>
        <w:rPr>
          <w:rFonts w:hint="eastAsia" w:eastAsia="黑体"/>
          <w:bCs/>
        </w:rPr>
        <w:t>2.2.2 关键词</w:t>
      </w:r>
    </w:p>
    <w:p w14:paraId="77F3C5A8">
      <w:pPr>
        <w:pStyle w:val="8"/>
        <w:spacing w:line="360" w:lineRule="auto"/>
        <w:ind w:firstLineChars="200"/>
        <w:rPr>
          <w:rFonts w:hint="eastAsia"/>
          <w:spacing w:val="0"/>
        </w:rPr>
      </w:pPr>
      <w:r>
        <w:rPr>
          <w:rFonts w:hint="eastAsia"/>
          <w:spacing w:val="0"/>
        </w:rPr>
        <w:t>关键词是供检索用的主题词条，应采用能覆盖论文（设计）主要内容的通用技术词条（参照相应的技术术语标准），尽量从《汉语主题词表》中选用，未被词表收录的新学科、新技术中的重要术语和地区、人物、文献等名称，也可作为关键词标注。关键词一般为</w:t>
      </w:r>
      <w:r>
        <w:rPr>
          <w:spacing w:val="0"/>
        </w:rPr>
        <w:t>3</w:t>
      </w:r>
      <w:r>
        <w:rPr>
          <w:rFonts w:hint="eastAsia"/>
          <w:spacing w:val="0"/>
        </w:rPr>
        <w:t>～8个，按词条的外延层次排列（外延大的排在前面）。关键词应以与正文不同的字体字号编排在摘要下方。多个关键词之间用分号分隔。中英文关键词应一一对应。</w:t>
      </w:r>
    </w:p>
    <w:p w14:paraId="076D1AFD">
      <w:pPr>
        <w:pStyle w:val="8"/>
        <w:spacing w:before="240" w:beforeLines="100" w:line="360" w:lineRule="auto"/>
        <w:ind w:firstLine="0"/>
        <w:outlineLvl w:val="1"/>
        <w:rPr>
          <w:rFonts w:eastAsia="黑体"/>
          <w:b/>
          <w:bCs w:val="0"/>
        </w:rPr>
      </w:pPr>
      <w:r>
        <w:rPr>
          <w:rFonts w:hint="eastAsia" w:eastAsia="黑体"/>
          <w:b/>
          <w:bCs w:val="0"/>
        </w:rPr>
        <w:t>2.3  目录</w:t>
      </w:r>
    </w:p>
    <w:p w14:paraId="735D39DE">
      <w:pPr>
        <w:spacing w:line="360" w:lineRule="auto"/>
        <w:ind w:firstLine="480" w:firstLineChars="200"/>
        <w:rPr>
          <w:rFonts w:hint="eastAsia"/>
        </w:rPr>
      </w:pPr>
      <w:r>
        <w:rPr>
          <w:rFonts w:hint="eastAsia"/>
        </w:rPr>
        <w:t>目录按章、节、条三级标题编写，要求标题层次清晰。目录中的标题要与正文中标题一致。目录中应包括绪论、报告（论文）主体、结论、致谢、参考文献、附录等。</w:t>
      </w:r>
    </w:p>
    <w:p w14:paraId="6C18BEC2">
      <w:pPr>
        <w:pStyle w:val="8"/>
        <w:spacing w:before="240" w:beforeLines="100" w:line="360" w:lineRule="auto"/>
        <w:ind w:firstLine="0"/>
        <w:outlineLvl w:val="1"/>
        <w:rPr>
          <w:rFonts w:eastAsia="黑体"/>
          <w:b/>
          <w:bCs w:val="0"/>
        </w:rPr>
      </w:pPr>
      <w:r>
        <w:rPr>
          <w:rFonts w:hint="eastAsia" w:eastAsia="黑体"/>
          <w:b/>
          <w:bCs w:val="0"/>
        </w:rPr>
        <w:t>2.4  正文</w:t>
      </w:r>
    </w:p>
    <w:p w14:paraId="6F4AE035">
      <w:pPr>
        <w:spacing w:line="360" w:lineRule="auto"/>
        <w:ind w:firstLine="480" w:firstLineChars="200"/>
        <w:rPr>
          <w:rFonts w:hint="eastAsia"/>
        </w:rPr>
      </w:pPr>
      <w:r>
        <w:rPr>
          <w:rFonts w:hint="eastAsia"/>
        </w:rPr>
        <w:t>正文是</w:t>
      </w:r>
      <w:r>
        <w:rPr>
          <w:rFonts w:hint="eastAsia"/>
          <w:lang w:eastAsia="zh-CN"/>
        </w:rPr>
        <w:t>毕业论文(设计)</w:t>
      </w:r>
      <w:r>
        <w:rPr>
          <w:rFonts w:hint="eastAsia"/>
        </w:rPr>
        <w:t>的主体和核心部分，一般应包括绪论、报告（论文）主体及结论等部分。</w:t>
      </w:r>
    </w:p>
    <w:p w14:paraId="21F145C9">
      <w:pPr>
        <w:spacing w:line="360" w:lineRule="auto"/>
        <w:jc w:val="both"/>
        <w:outlineLvl w:val="2"/>
        <w:rPr>
          <w:rFonts w:eastAsia="黑体"/>
          <w:bCs/>
        </w:rPr>
      </w:pPr>
      <w:r>
        <w:rPr>
          <w:rFonts w:hint="eastAsia" w:eastAsia="黑体"/>
          <w:bCs/>
        </w:rPr>
        <w:t>2.4.1 绪论</w:t>
      </w:r>
    </w:p>
    <w:p w14:paraId="3448C6B8">
      <w:pPr>
        <w:spacing w:line="360" w:lineRule="auto"/>
        <w:ind w:firstLine="480" w:firstLineChars="200"/>
        <w:rPr>
          <w:rFonts w:hint="eastAsia"/>
        </w:rPr>
      </w:pPr>
      <w:r>
        <w:rPr>
          <w:rFonts w:hint="eastAsia"/>
        </w:rPr>
        <w:t>绪论一般作为第一章，是</w:t>
      </w:r>
      <w:r>
        <w:rPr>
          <w:rFonts w:hint="eastAsia"/>
          <w:lang w:eastAsia="zh-CN"/>
        </w:rPr>
        <w:t>毕业论文(设计)</w:t>
      </w:r>
      <w:r>
        <w:rPr>
          <w:rFonts w:hint="eastAsia"/>
        </w:rPr>
        <w:t>主体的开端。绪论应包括：毕业（设计）的背景及</w:t>
      </w:r>
      <w:r>
        <w:t>目的</w:t>
      </w:r>
      <w:r>
        <w:rPr>
          <w:rFonts w:hint="eastAsia"/>
        </w:rPr>
        <w:t>；</w:t>
      </w:r>
      <w:r>
        <w:t>国内外研究</w:t>
      </w:r>
      <w:r>
        <w:rPr>
          <w:rFonts w:hint="eastAsia"/>
        </w:rPr>
        <w:t>状况</w:t>
      </w:r>
      <w:r>
        <w:t>和相关领域中已有的成果</w:t>
      </w:r>
      <w:r>
        <w:rPr>
          <w:rFonts w:hint="eastAsia"/>
        </w:rPr>
        <w:t>；设计和研究方法；设计过程及研究内容等。绪论一般不少于1.5千字。</w:t>
      </w:r>
    </w:p>
    <w:p w14:paraId="4407444F">
      <w:pPr>
        <w:spacing w:line="360" w:lineRule="auto"/>
        <w:jc w:val="both"/>
        <w:textAlignment w:val="auto"/>
        <w:outlineLvl w:val="2"/>
        <w:rPr>
          <w:rFonts w:eastAsia="黑体"/>
          <w:bCs/>
        </w:rPr>
      </w:pPr>
      <w:r>
        <w:rPr>
          <w:rFonts w:hint="eastAsia" w:eastAsia="黑体"/>
          <w:bCs/>
        </w:rPr>
        <w:t>2.4.2主体</w:t>
      </w:r>
    </w:p>
    <w:p w14:paraId="1E5072CC">
      <w:pPr>
        <w:spacing w:line="360" w:lineRule="auto"/>
        <w:ind w:firstLine="480" w:firstLineChars="200"/>
        <w:rPr>
          <w:rFonts w:hint="eastAsia"/>
        </w:rPr>
      </w:pPr>
      <w:r>
        <w:rPr>
          <w:rFonts w:hint="eastAsia"/>
        </w:rPr>
        <w:t>主体是</w:t>
      </w:r>
      <w:r>
        <w:rPr>
          <w:rFonts w:hint="eastAsia"/>
          <w:lang w:eastAsia="zh-CN"/>
        </w:rPr>
        <w:t>毕业论文(设计)</w:t>
      </w:r>
      <w:r>
        <w:rPr>
          <w:rFonts w:hint="eastAsia"/>
        </w:rPr>
        <w:t>的主要部分，应该结构合理、层次清楚、重点突出、文字简练、通顺。主体的内容应包括以下各方面：</w:t>
      </w:r>
    </w:p>
    <w:p w14:paraId="444B2B01">
      <w:pPr>
        <w:spacing w:line="360" w:lineRule="auto"/>
        <w:ind w:firstLine="480"/>
        <w:jc w:val="both"/>
      </w:pPr>
      <w:r>
        <w:rPr>
          <w:rFonts w:hint="eastAsia"/>
          <w:b/>
          <w:bCs/>
        </w:rPr>
        <w:t>1.</w:t>
      </w:r>
      <w:r>
        <w:rPr>
          <w:rFonts w:hint="eastAsia"/>
        </w:rPr>
        <w:t xml:space="preserve"> </w:t>
      </w:r>
      <w:r>
        <w:rPr>
          <w:rFonts w:hint="eastAsia"/>
          <w:lang w:eastAsia="zh-CN"/>
        </w:rPr>
        <w:t>毕业论文(设计)</w:t>
      </w:r>
      <w:r>
        <w:rPr>
          <w:rFonts w:hint="eastAsia"/>
        </w:rPr>
        <w:t>总体方案设计与选择的论证。</w:t>
      </w:r>
    </w:p>
    <w:p w14:paraId="44984E95">
      <w:pPr>
        <w:spacing w:line="360" w:lineRule="auto"/>
        <w:ind w:firstLine="480"/>
        <w:jc w:val="both"/>
      </w:pPr>
      <w:r>
        <w:rPr>
          <w:rFonts w:hint="eastAsia"/>
          <w:b/>
          <w:bCs/>
        </w:rPr>
        <w:t>2.</w:t>
      </w:r>
      <w:r>
        <w:rPr>
          <w:rFonts w:hint="eastAsia"/>
        </w:rPr>
        <w:t xml:space="preserve"> </w:t>
      </w:r>
      <w:r>
        <w:rPr>
          <w:rFonts w:hint="eastAsia"/>
          <w:lang w:eastAsia="zh-CN"/>
        </w:rPr>
        <w:t>毕业论文(设计)</w:t>
      </w:r>
      <w:r>
        <w:rPr>
          <w:rFonts w:hint="eastAsia"/>
        </w:rPr>
        <w:t>各部分（包括硬件与软件）的设计计算。</w:t>
      </w:r>
    </w:p>
    <w:p w14:paraId="46EE29DB">
      <w:pPr>
        <w:spacing w:line="360" w:lineRule="auto"/>
        <w:ind w:firstLine="480"/>
        <w:jc w:val="both"/>
      </w:pPr>
      <w:r>
        <w:rPr>
          <w:rFonts w:hint="eastAsia"/>
          <w:b/>
          <w:bCs/>
        </w:rPr>
        <w:t xml:space="preserve">3. </w:t>
      </w:r>
      <w:r>
        <w:rPr>
          <w:rFonts w:hint="eastAsia"/>
        </w:rPr>
        <w:t>试验方案设计的可行性、有效性以及试验数据的处理及分析。</w:t>
      </w:r>
    </w:p>
    <w:p w14:paraId="5C840307">
      <w:pPr>
        <w:spacing w:line="360" w:lineRule="auto"/>
        <w:ind w:firstLine="480"/>
        <w:jc w:val="both"/>
        <w:rPr>
          <w:rFonts w:hint="eastAsia"/>
        </w:rPr>
      </w:pPr>
      <w:r>
        <w:rPr>
          <w:rFonts w:hint="eastAsia"/>
          <w:b/>
          <w:bCs/>
        </w:rPr>
        <w:t>4.</w:t>
      </w:r>
      <w:r>
        <w:rPr>
          <w:rFonts w:hint="eastAsia"/>
        </w:rPr>
        <w:t xml:space="preserve"> 对本研究内容及成果进行较全面、客观的理论阐述，应着重指出本研究内容中的创新、改进与实际应用之处。理论分析中，应将他人研究成果单独书写，并注明出处，不得将其与本人的理论分析混淆在一起。对于将其他领域的理论、结果引用到本研究领域者，应说明该理论的出处，并论述引用的可行性与有效性。</w:t>
      </w:r>
    </w:p>
    <w:p w14:paraId="0438B236">
      <w:pPr>
        <w:spacing w:line="360" w:lineRule="auto"/>
        <w:ind w:firstLine="480"/>
        <w:jc w:val="both"/>
      </w:pPr>
      <w:r>
        <w:rPr>
          <w:rFonts w:hint="eastAsia"/>
          <w:b/>
          <w:bCs/>
        </w:rPr>
        <w:t>5.</w:t>
      </w:r>
      <w:r>
        <w:rPr>
          <w:rFonts w:hint="eastAsia"/>
        </w:rPr>
        <w:t xml:space="preserve"> 自然科学的论文应推理正确，结论清晰，无科学性错误。</w:t>
      </w:r>
    </w:p>
    <w:p w14:paraId="189F6182">
      <w:pPr>
        <w:spacing w:line="360" w:lineRule="auto"/>
        <w:ind w:firstLine="480"/>
        <w:jc w:val="both"/>
        <w:rPr>
          <w:rFonts w:hint="eastAsia"/>
        </w:rPr>
      </w:pPr>
      <w:r>
        <w:rPr>
          <w:rFonts w:hint="eastAsia"/>
          <w:b/>
          <w:bCs/>
        </w:rPr>
        <w:t>6.</w:t>
      </w:r>
      <w:r>
        <w:rPr>
          <w:rFonts w:hint="eastAsia"/>
        </w:rPr>
        <w:t xml:space="preserve"> 管理和人文学科的论文应包括对所研究问题的论述及系统分析、比较研究，模型或方案设计，案例论证或实证分析，模型运行的结果分析或建议、改进措施等。</w:t>
      </w:r>
    </w:p>
    <w:p w14:paraId="3401929B">
      <w:pPr>
        <w:spacing w:line="360" w:lineRule="auto"/>
        <w:jc w:val="both"/>
        <w:outlineLvl w:val="2"/>
        <w:rPr>
          <w:rFonts w:hint="eastAsia" w:ascii="黑体" w:hAnsi="黑体" w:eastAsia="黑体" w:cs="黑体"/>
          <w:bCs/>
        </w:rPr>
      </w:pPr>
      <w:r>
        <w:rPr>
          <w:rFonts w:hint="eastAsia" w:ascii="黑体" w:hAnsi="黑体" w:eastAsia="黑体" w:cs="黑体"/>
          <w:bCs/>
        </w:rPr>
        <w:t>2.4.3</w:t>
      </w:r>
      <w:r>
        <w:rPr>
          <w:rFonts w:hint="eastAsia" w:ascii="黑体" w:hAnsi="黑体" w:eastAsia="黑体" w:cs="黑体"/>
        </w:rPr>
        <w:t xml:space="preserve"> </w:t>
      </w:r>
      <w:r>
        <w:rPr>
          <w:rFonts w:hint="eastAsia" w:ascii="黑体" w:hAnsi="黑体" w:eastAsia="黑体" w:cs="黑体"/>
          <w:bCs/>
        </w:rPr>
        <w:t>结论</w:t>
      </w:r>
    </w:p>
    <w:p w14:paraId="7C211988">
      <w:pPr>
        <w:spacing w:line="360" w:lineRule="auto"/>
        <w:ind w:firstLine="480" w:firstLineChars="200"/>
        <w:rPr>
          <w:rFonts w:hint="eastAsia"/>
        </w:rPr>
      </w:pPr>
      <w:r>
        <w:t>结论是</w:t>
      </w:r>
      <w:r>
        <w:rPr>
          <w:rFonts w:hint="eastAsia"/>
          <w:lang w:eastAsia="zh-CN"/>
        </w:rPr>
        <w:t>毕业论文(设计)</w:t>
      </w:r>
      <w:r>
        <w:rPr>
          <w:rFonts w:hint="eastAsia"/>
        </w:rPr>
        <w:t>的总结，</w:t>
      </w:r>
      <w:r>
        <w:t>是整篇</w:t>
      </w:r>
      <w:r>
        <w:rPr>
          <w:rFonts w:hint="eastAsia"/>
        </w:rPr>
        <w:t>设计报告（</w:t>
      </w:r>
      <w:r>
        <w:t>论文</w:t>
      </w:r>
      <w:r>
        <w:rPr>
          <w:rFonts w:hint="eastAsia"/>
        </w:rPr>
        <w:t>）</w:t>
      </w:r>
      <w:r>
        <w:t>的归宿。</w:t>
      </w:r>
      <w:r>
        <w:rPr>
          <w:rFonts w:hint="eastAsia"/>
        </w:rPr>
        <w:t>要求</w:t>
      </w:r>
      <w:r>
        <w:t>精炼、准确</w:t>
      </w:r>
      <w:r>
        <w:rPr>
          <w:rFonts w:hint="eastAsia"/>
        </w:rPr>
        <w:t>地</w:t>
      </w:r>
      <w:r>
        <w:t>阐述</w:t>
      </w:r>
      <w:r>
        <w:rPr>
          <w:rFonts w:hint="eastAsia"/>
        </w:rPr>
        <w:t>自己的</w:t>
      </w:r>
      <w:r>
        <w:t>创造性</w:t>
      </w:r>
      <w:r>
        <w:rPr>
          <w:rFonts w:hint="eastAsia"/>
        </w:rPr>
        <w:t>工作或新的见解及其意义和作用，</w:t>
      </w:r>
      <w:r>
        <w:t>还可进一步提出需要讨论的问题和建议。</w:t>
      </w:r>
    </w:p>
    <w:p w14:paraId="504CF709">
      <w:pPr>
        <w:keepNext w:val="0"/>
        <w:keepLines w:val="0"/>
        <w:pageBreakBefore w:val="0"/>
        <w:widowControl w:val="0"/>
        <w:kinsoku/>
        <w:wordWrap/>
        <w:overflowPunct/>
        <w:topLinePunct w:val="0"/>
        <w:autoSpaceDE/>
        <w:autoSpaceDN/>
        <w:bidi w:val="0"/>
        <w:adjustRightInd w:val="0"/>
        <w:snapToGrid/>
        <w:spacing w:before="327" w:beforeLines="100" w:line="360" w:lineRule="auto"/>
        <w:jc w:val="both"/>
        <w:textAlignment w:val="baseline"/>
        <w:outlineLvl w:val="1"/>
        <w:rPr>
          <w:rFonts w:eastAsia="黑体"/>
          <w:b/>
          <w:bCs w:val="0"/>
        </w:rPr>
      </w:pPr>
      <w:r>
        <w:rPr>
          <w:rFonts w:hint="eastAsia" w:eastAsia="黑体"/>
          <w:b/>
          <w:bCs w:val="0"/>
        </w:rPr>
        <w:t>2.5 参考文献</w:t>
      </w:r>
    </w:p>
    <w:p w14:paraId="25A57147">
      <w:pPr>
        <w:spacing w:line="360" w:lineRule="auto"/>
        <w:ind w:firstLine="480" w:firstLineChars="200"/>
        <w:rPr>
          <w:rFonts w:hint="eastAsia"/>
        </w:rPr>
      </w:pPr>
      <w:r>
        <w:rPr>
          <w:rFonts w:hint="eastAsia"/>
        </w:rPr>
        <w:t>按正文中出现的顺序列出直接引用的主要参考文献。</w:t>
      </w:r>
    </w:p>
    <w:p w14:paraId="2310A0E2">
      <w:pPr>
        <w:spacing w:line="360" w:lineRule="auto"/>
        <w:ind w:firstLine="480" w:firstLineChars="200"/>
        <w:rPr>
          <w:rFonts w:hint="eastAsia"/>
          <w:highlight w:val="none"/>
        </w:rPr>
      </w:pPr>
      <w:r>
        <w:rPr>
          <w:rFonts w:hint="eastAsia"/>
          <w:lang w:eastAsia="zh-CN"/>
        </w:rPr>
        <w:t>毕业论文(设计)</w:t>
      </w:r>
      <w:r>
        <w:t>的撰写应本着严谨求实的科学态度，凡有引用他人成果之处，均应按论文中所</w:t>
      </w:r>
      <w:r>
        <w:rPr>
          <w:rFonts w:hint="eastAsia"/>
        </w:rPr>
        <w:t>出现</w:t>
      </w:r>
      <w:r>
        <w:t>的先后次序列于</w:t>
      </w:r>
      <w:r>
        <w:rPr>
          <w:rFonts w:hint="eastAsia"/>
        </w:rPr>
        <w:t>参考文献中。并且只列出正文中以标注形式引用或参考的有关著作和论文。</w:t>
      </w:r>
      <w:r>
        <w:rPr>
          <w:rFonts w:hint="eastAsia"/>
          <w:highlight w:val="none"/>
        </w:rPr>
        <w:t>一篇论著在论文中多处引用时，在参考文献中只能出现一次，序号以第一次出现的位置为准。</w:t>
      </w:r>
    </w:p>
    <w:p w14:paraId="13B18183">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outlineLvl w:val="1"/>
        <w:rPr>
          <w:rFonts w:eastAsia="黑体"/>
          <w:b/>
          <w:bCs w:val="0"/>
        </w:rPr>
      </w:pPr>
      <w:r>
        <w:rPr>
          <w:rFonts w:hint="eastAsia" w:eastAsia="黑体"/>
          <w:b/>
          <w:bCs w:val="0"/>
        </w:rPr>
        <w:t>2.6 致谢</w:t>
      </w:r>
    </w:p>
    <w:p w14:paraId="195875F9">
      <w:pPr>
        <w:spacing w:line="360" w:lineRule="auto"/>
        <w:ind w:firstLine="480" w:firstLineChars="200"/>
        <w:rPr>
          <w:rFonts w:hint="eastAsia"/>
        </w:rPr>
      </w:pPr>
      <w:r>
        <w:rPr>
          <w:rFonts w:hint="eastAsia"/>
        </w:rPr>
        <w:t>致谢中主要感谢导师和对论文工作有直接贡献及帮助的人士和单位。</w:t>
      </w:r>
    </w:p>
    <w:p w14:paraId="186B5FE5">
      <w:pPr>
        <w:keepNext w:val="0"/>
        <w:keepLines w:val="0"/>
        <w:pageBreakBefore w:val="0"/>
        <w:widowControl w:val="0"/>
        <w:kinsoku/>
        <w:wordWrap/>
        <w:overflowPunct/>
        <w:topLinePunct w:val="0"/>
        <w:autoSpaceDE/>
        <w:autoSpaceDN/>
        <w:bidi w:val="0"/>
        <w:adjustRightInd w:val="0"/>
        <w:snapToGrid/>
        <w:spacing w:before="327" w:beforeLines="100" w:line="360" w:lineRule="auto"/>
        <w:jc w:val="both"/>
        <w:textAlignment w:val="baseline"/>
        <w:outlineLvl w:val="1"/>
        <w:rPr>
          <w:rFonts w:hint="eastAsia" w:eastAsia="黑体"/>
          <w:b/>
          <w:bCs w:val="0"/>
        </w:rPr>
      </w:pPr>
      <w:r>
        <w:rPr>
          <w:rFonts w:hint="eastAsia" w:eastAsia="黑体"/>
          <w:b/>
          <w:bCs w:val="0"/>
        </w:rPr>
        <w:t>2.7 附录</w:t>
      </w:r>
    </w:p>
    <w:p w14:paraId="229B19D1">
      <w:pPr>
        <w:spacing w:line="360" w:lineRule="auto"/>
        <w:ind w:firstLine="480" w:firstLineChars="200"/>
        <w:rPr>
          <w:rFonts w:hint="eastAsia"/>
        </w:rPr>
      </w:pPr>
      <w:r>
        <w:rPr>
          <w:rFonts w:hint="eastAsia"/>
        </w:rPr>
        <w:t>对于一些不宜放入正文中、但作为</w:t>
      </w:r>
      <w:r>
        <w:rPr>
          <w:rFonts w:hint="eastAsia"/>
          <w:lang w:eastAsia="zh-CN"/>
        </w:rPr>
        <w:t>毕业论文(设计)</w:t>
      </w:r>
      <w:r>
        <w:rPr>
          <w:rFonts w:hint="eastAsia"/>
        </w:rPr>
        <w:t>又是不可缺少的部分，或有重要参考价值的内容，可编入</w:t>
      </w:r>
      <w:r>
        <w:rPr>
          <w:rFonts w:hint="eastAsia"/>
          <w:lang w:eastAsia="zh-CN"/>
        </w:rPr>
        <w:t>毕业论文(设计)</w:t>
      </w:r>
      <w:r>
        <w:rPr>
          <w:rFonts w:hint="eastAsia"/>
        </w:rPr>
        <w:t>的附录中。例如，过长的公式推导、重复性的数据、图表、程序全文及其说明等。</w:t>
      </w:r>
    </w:p>
    <w:p w14:paraId="5DC683D7">
      <w:pPr>
        <w:spacing w:line="360" w:lineRule="auto"/>
        <w:jc w:val="both"/>
        <w:rPr>
          <w:rFonts w:hint="eastAsia"/>
        </w:rPr>
      </w:pPr>
    </w:p>
    <w:p w14:paraId="74D9AE36">
      <w:pPr>
        <w:spacing w:line="360" w:lineRule="auto"/>
        <w:outlineLvl w:val="0"/>
        <w:rPr>
          <w:rFonts w:hint="eastAsia"/>
          <w:b/>
          <w:bCs w:val="0"/>
          <w:sz w:val="28"/>
          <w:szCs w:val="28"/>
        </w:rPr>
      </w:pPr>
      <w:r>
        <w:rPr>
          <w:rFonts w:hint="eastAsia" w:eastAsia="黑体"/>
          <w:b/>
          <w:bCs w:val="0"/>
          <w:sz w:val="28"/>
          <w:szCs w:val="28"/>
        </w:rPr>
        <w:t>3</w:t>
      </w:r>
      <w:r>
        <w:rPr>
          <w:rFonts w:hint="eastAsia" w:eastAsia="黑体"/>
          <w:b/>
          <w:bCs w:val="0"/>
          <w:sz w:val="28"/>
          <w:szCs w:val="28"/>
          <w:lang w:eastAsia="zh-CN"/>
        </w:rPr>
        <w:t>、</w:t>
      </w:r>
      <w:r>
        <w:rPr>
          <w:rFonts w:hint="eastAsia" w:eastAsia="黑体"/>
          <w:b/>
          <w:bCs w:val="0"/>
          <w:sz w:val="28"/>
          <w:szCs w:val="28"/>
        </w:rPr>
        <w:t>书写规范与打印要求</w:t>
      </w:r>
    </w:p>
    <w:p w14:paraId="14DF1DEA">
      <w:pPr>
        <w:keepNext w:val="0"/>
        <w:keepLines w:val="0"/>
        <w:pageBreakBefore w:val="0"/>
        <w:widowControl w:val="0"/>
        <w:kinsoku/>
        <w:wordWrap/>
        <w:overflowPunct/>
        <w:topLinePunct w:val="0"/>
        <w:autoSpaceDE/>
        <w:autoSpaceDN/>
        <w:bidi w:val="0"/>
        <w:adjustRightInd w:val="0"/>
        <w:snapToGrid/>
        <w:spacing w:before="327" w:beforeLines="100" w:line="360" w:lineRule="auto"/>
        <w:jc w:val="both"/>
        <w:textAlignment w:val="baseline"/>
        <w:outlineLvl w:val="1"/>
        <w:rPr>
          <w:rFonts w:hint="eastAsia" w:eastAsia="黑体"/>
          <w:b/>
          <w:bCs w:val="0"/>
          <w:sz w:val="24"/>
          <w:szCs w:val="24"/>
        </w:rPr>
      </w:pPr>
      <w:r>
        <w:rPr>
          <w:rFonts w:hint="eastAsia" w:eastAsia="黑体"/>
          <w:b/>
          <w:bCs w:val="0"/>
          <w:sz w:val="24"/>
          <w:szCs w:val="24"/>
        </w:rPr>
        <w:t>3.1文字和字数</w:t>
      </w:r>
    </w:p>
    <w:p w14:paraId="2E489644">
      <w:pPr>
        <w:spacing w:line="360" w:lineRule="auto"/>
        <w:ind w:firstLine="480" w:firstLineChars="200"/>
        <w:jc w:val="both"/>
        <w:rPr>
          <w:rFonts w:hint="eastAsia"/>
        </w:rPr>
      </w:pPr>
      <w:r>
        <w:rPr>
          <w:rFonts w:hint="eastAsia"/>
        </w:rPr>
        <w:t>一般用汉语简化文字书写，字数在1.2万字左右，报告（内容）或软件说明书，字数在1万字左右。</w:t>
      </w:r>
    </w:p>
    <w:p w14:paraId="4A919C70">
      <w:pPr>
        <w:keepNext w:val="0"/>
        <w:keepLines w:val="0"/>
        <w:pageBreakBefore w:val="0"/>
        <w:widowControl w:val="0"/>
        <w:kinsoku/>
        <w:wordWrap/>
        <w:overflowPunct/>
        <w:topLinePunct w:val="0"/>
        <w:autoSpaceDE/>
        <w:autoSpaceDN/>
        <w:bidi w:val="0"/>
        <w:adjustRightInd w:val="0"/>
        <w:snapToGrid/>
        <w:spacing w:before="327" w:beforeLines="100" w:line="360" w:lineRule="auto"/>
        <w:jc w:val="both"/>
        <w:textAlignment w:val="baseline"/>
        <w:outlineLvl w:val="1"/>
        <w:rPr>
          <w:rFonts w:hint="eastAsia" w:eastAsia="黑体"/>
          <w:b/>
          <w:bCs w:val="0"/>
        </w:rPr>
      </w:pPr>
      <w:r>
        <w:rPr>
          <w:rFonts w:hint="eastAsia" w:eastAsia="黑体"/>
          <w:b/>
          <w:bCs w:val="0"/>
        </w:rPr>
        <w:t>3.2 书写</w:t>
      </w:r>
    </w:p>
    <w:p w14:paraId="088338E2">
      <w:pPr>
        <w:spacing w:line="360" w:lineRule="auto"/>
        <w:ind w:firstLine="480" w:firstLineChars="200"/>
        <w:jc w:val="both"/>
        <w:rPr>
          <w:rFonts w:hint="eastAsia"/>
        </w:rPr>
      </w:pPr>
      <w:r>
        <w:rPr>
          <w:rFonts w:hint="eastAsia"/>
        </w:rPr>
        <w:t>论文一律由本人在计算机上输入、编排并打印在</w:t>
      </w:r>
      <w:r>
        <w:t>A4</w:t>
      </w:r>
      <w:r>
        <w:rPr>
          <w:rFonts w:hint="eastAsia"/>
        </w:rPr>
        <w:t>幅面白纸上。毕业论文前置部分（即正文之前）一律用单面印刷，正文部分开始双面印刷。致谢和附录部分应单面起页双面印刷（如正文结束页为单页，则单数页背面不加页眉和页码，致谢单面起页，如致谢为单页，其背面亦不加页眉和页码）。</w:t>
      </w:r>
    </w:p>
    <w:p w14:paraId="2724E7CC">
      <w:pPr>
        <w:keepNext w:val="0"/>
        <w:keepLines w:val="0"/>
        <w:pageBreakBefore w:val="0"/>
        <w:widowControl w:val="0"/>
        <w:kinsoku/>
        <w:wordWrap/>
        <w:overflowPunct/>
        <w:topLinePunct w:val="0"/>
        <w:autoSpaceDE/>
        <w:autoSpaceDN/>
        <w:bidi w:val="0"/>
        <w:adjustRightInd w:val="0"/>
        <w:snapToGrid/>
        <w:spacing w:before="327" w:beforeLines="100" w:line="360" w:lineRule="auto"/>
        <w:jc w:val="both"/>
        <w:textAlignment w:val="baseline"/>
        <w:outlineLvl w:val="1"/>
        <w:rPr>
          <w:rFonts w:hint="eastAsia" w:eastAsia="黑体"/>
          <w:b/>
          <w:bCs w:val="0"/>
        </w:rPr>
      </w:pPr>
      <w:r>
        <w:rPr>
          <w:rFonts w:hint="eastAsia" w:eastAsia="黑体"/>
          <w:b/>
          <w:bCs w:val="0"/>
        </w:rPr>
        <w:t>3.3 字体和字号</w:t>
      </w:r>
    </w:p>
    <w:p w14:paraId="71CD5B63">
      <w:pPr>
        <w:spacing w:before="120" w:beforeLines="50" w:line="360" w:lineRule="auto"/>
        <w:ind w:left="401" w:leftChars="17" w:hanging="360" w:hangingChars="150"/>
        <w:jc w:val="both"/>
        <w:rPr>
          <w:rFonts w:hint="eastAsia" w:ascii="宋体" w:hAnsi="宋体"/>
        </w:rPr>
      </w:pPr>
      <w:r>
        <w:t>　</w:t>
      </w:r>
      <w:r>
        <w:rPr>
          <w:rFonts w:hint="eastAsia"/>
        </w:rPr>
        <w:t xml:space="preserve">  </w:t>
      </w:r>
      <w:r>
        <w:rPr>
          <w:rFonts w:hint="eastAsia" w:ascii="宋体" w:hAnsi="宋体"/>
        </w:rPr>
        <w:t>论 文 题目：          小2号黑体</w:t>
      </w:r>
    </w:p>
    <w:p w14:paraId="3298CC96">
      <w:pPr>
        <w:spacing w:before="50" w:line="360" w:lineRule="auto"/>
        <w:ind w:left="110" w:leftChars="46" w:firstLine="432" w:firstLineChars="180"/>
        <w:jc w:val="both"/>
        <w:rPr>
          <w:rFonts w:hint="eastAsia"/>
        </w:rPr>
      </w:pPr>
      <w:r>
        <w:t>章</w:t>
      </w:r>
      <w:r>
        <w:rPr>
          <w:rFonts w:hint="eastAsia"/>
        </w:rPr>
        <w:t xml:space="preserve">  </w:t>
      </w:r>
      <w:r>
        <w:t>标</w:t>
      </w:r>
      <w:r>
        <w:rPr>
          <w:rFonts w:hint="eastAsia"/>
        </w:rPr>
        <w:t xml:space="preserve">  </w:t>
      </w:r>
      <w:r>
        <w:t>题</w:t>
      </w:r>
      <w:r>
        <w:rPr>
          <w:rFonts w:hint="eastAsia"/>
        </w:rPr>
        <w:t>：</w:t>
      </w:r>
      <w:r>
        <w:t xml:space="preserve"> </w:t>
      </w:r>
      <w:r>
        <w:rPr>
          <w:rFonts w:hint="eastAsia"/>
        </w:rPr>
        <w:t xml:space="preserve">         3</w:t>
      </w:r>
      <w:r>
        <w:t>号黑体　</w:t>
      </w:r>
    </w:p>
    <w:p w14:paraId="505D252C">
      <w:pPr>
        <w:spacing w:before="50" w:line="360" w:lineRule="auto"/>
        <w:ind w:left="110" w:leftChars="46" w:firstLine="400" w:firstLineChars="167"/>
        <w:jc w:val="both"/>
        <w:rPr>
          <w:rFonts w:hint="eastAsia"/>
        </w:rPr>
      </w:pPr>
      <w:r>
        <w:t>节</w:t>
      </w:r>
      <w:r>
        <w:rPr>
          <w:rFonts w:hint="eastAsia"/>
        </w:rPr>
        <w:t xml:space="preserve">  </w:t>
      </w:r>
      <w:r>
        <w:t>标</w:t>
      </w:r>
      <w:r>
        <w:rPr>
          <w:rFonts w:hint="eastAsia"/>
        </w:rPr>
        <w:t xml:space="preserve">  </w:t>
      </w:r>
      <w:r>
        <w:t>题</w:t>
      </w:r>
      <w:r>
        <w:rPr>
          <w:rFonts w:hint="eastAsia"/>
        </w:rPr>
        <w:t>：</w:t>
      </w:r>
      <w:r>
        <w:t xml:space="preserve"> </w:t>
      </w:r>
      <w:r>
        <w:rPr>
          <w:rFonts w:hint="eastAsia"/>
        </w:rPr>
        <w:t xml:space="preserve">         小4</w:t>
      </w:r>
      <w:r>
        <w:t>号黑体</w:t>
      </w:r>
    </w:p>
    <w:p w14:paraId="57E5869D">
      <w:pPr>
        <w:spacing w:before="50" w:line="360" w:lineRule="auto"/>
        <w:ind w:left="110" w:leftChars="46" w:firstLine="177" w:firstLineChars="74"/>
        <w:jc w:val="both"/>
        <w:rPr>
          <w:rFonts w:hint="eastAsia"/>
        </w:rPr>
      </w:pPr>
      <w:r>
        <w:t>　条</w:t>
      </w:r>
      <w:r>
        <w:rPr>
          <w:rFonts w:hint="eastAsia"/>
        </w:rPr>
        <w:t xml:space="preserve">  </w:t>
      </w:r>
      <w:r>
        <w:t>标</w:t>
      </w:r>
      <w:r>
        <w:rPr>
          <w:rFonts w:hint="eastAsia"/>
        </w:rPr>
        <w:t xml:space="preserve">  </w:t>
      </w:r>
      <w:r>
        <w:t>题</w:t>
      </w:r>
      <w:r>
        <w:rPr>
          <w:rFonts w:hint="eastAsia"/>
        </w:rPr>
        <w:t>：</w:t>
      </w:r>
      <w:r>
        <w:t xml:space="preserve"> </w:t>
      </w:r>
      <w:r>
        <w:rPr>
          <w:rFonts w:hint="eastAsia"/>
        </w:rPr>
        <w:t xml:space="preserve">         小4</w:t>
      </w:r>
      <w:r>
        <w:t>号黑体　</w:t>
      </w:r>
    </w:p>
    <w:p w14:paraId="0653501B">
      <w:pPr>
        <w:spacing w:before="50" w:line="360" w:lineRule="auto"/>
        <w:ind w:left="110" w:leftChars="46" w:firstLine="432" w:firstLineChars="180"/>
        <w:jc w:val="both"/>
        <w:rPr>
          <w:rFonts w:hint="eastAsia"/>
        </w:rPr>
      </w:pPr>
      <w:r>
        <w:t>正</w:t>
      </w:r>
      <w:r>
        <w:rPr>
          <w:rFonts w:hint="eastAsia"/>
        </w:rPr>
        <w:t xml:space="preserve"> </w:t>
      </w:r>
      <w:r>
        <w:t xml:space="preserve"> </w:t>
      </w:r>
      <w:r>
        <w:rPr>
          <w:rFonts w:hint="eastAsia"/>
        </w:rPr>
        <w:t xml:space="preserve">    </w:t>
      </w:r>
      <w:r>
        <w:t>文</w:t>
      </w:r>
      <w:r>
        <w:rPr>
          <w:rFonts w:hint="eastAsia"/>
        </w:rPr>
        <w:t xml:space="preserve">：          </w:t>
      </w:r>
      <w:r>
        <w:t>小4号宋体</w:t>
      </w:r>
    </w:p>
    <w:p w14:paraId="5E934E02">
      <w:pPr>
        <w:spacing w:before="50" w:line="360" w:lineRule="auto"/>
        <w:ind w:left="384" w:leftChars="64" w:hanging="230" w:hangingChars="96"/>
        <w:jc w:val="both"/>
        <w:rPr>
          <w:rFonts w:hint="eastAsia"/>
        </w:rPr>
      </w:pPr>
      <w:r>
        <w:rPr>
          <w:rFonts w:hint="eastAsia"/>
        </w:rPr>
        <w:t xml:space="preserve">   页      码：          5号宋体</w:t>
      </w:r>
    </w:p>
    <w:p w14:paraId="5E7F9D9B">
      <w:pPr>
        <w:keepNext w:val="0"/>
        <w:keepLines w:val="0"/>
        <w:pageBreakBefore w:val="0"/>
        <w:widowControl w:val="0"/>
        <w:kinsoku/>
        <w:wordWrap/>
        <w:overflowPunct/>
        <w:topLinePunct w:val="0"/>
        <w:autoSpaceDE/>
        <w:autoSpaceDN/>
        <w:bidi w:val="0"/>
        <w:adjustRightInd w:val="0"/>
        <w:snapToGrid/>
        <w:spacing w:after="327" w:afterLines="100" w:line="360" w:lineRule="auto"/>
        <w:ind w:left="521" w:leftChars="204" w:hanging="31" w:hangingChars="13"/>
        <w:textAlignment w:val="baseline"/>
        <w:rPr>
          <w:rFonts w:hint="eastAsia" w:eastAsia="黑体"/>
        </w:rPr>
      </w:pPr>
      <w:r>
        <w:rPr>
          <w:rFonts w:hint="eastAsia"/>
        </w:rPr>
        <w:t xml:space="preserve">数字和字母：          </w:t>
      </w:r>
      <w:r>
        <w:rPr>
          <w:rFonts w:hint="eastAsia" w:eastAsia="黑体"/>
        </w:rPr>
        <w:t>Times New Roman</w:t>
      </w:r>
      <w:r>
        <w:rPr>
          <w:rFonts w:hint="eastAsia"/>
        </w:rPr>
        <w:t>体</w:t>
      </w:r>
    </w:p>
    <w:p w14:paraId="579030AA">
      <w:pPr>
        <w:pStyle w:val="20"/>
        <w:keepNext w:val="0"/>
        <w:keepLines w:val="0"/>
        <w:pageBreakBefore w:val="0"/>
        <w:widowControl/>
        <w:kinsoku/>
        <w:wordWrap/>
        <w:overflowPunct/>
        <w:topLinePunct w:val="0"/>
        <w:autoSpaceDE/>
        <w:autoSpaceDN/>
        <w:bidi w:val="0"/>
        <w:adjustRightInd/>
        <w:snapToGrid/>
        <w:spacing w:before="0" w:beforeLines="0" w:beforeAutospacing="0" w:after="0" w:afterAutospacing="0" w:line="360" w:lineRule="auto"/>
        <w:textAlignment w:val="auto"/>
        <w:outlineLvl w:val="1"/>
        <w:rPr>
          <w:rFonts w:hint="eastAsia" w:ascii="DotumChe" w:hAnsi="DotumChe" w:eastAsia="宋体"/>
          <w:b/>
          <w:bCs w:val="0"/>
          <w:sz w:val="24"/>
          <w:szCs w:val="24"/>
        </w:rPr>
      </w:pPr>
      <w:r>
        <w:rPr>
          <w:rFonts w:hint="eastAsia" w:ascii="Times New Roman" w:hAnsi="Times New Roman" w:eastAsia="黑体" w:cs="Times New Roman"/>
          <w:b/>
          <w:bCs w:val="0"/>
          <w:sz w:val="24"/>
          <w:szCs w:val="24"/>
        </w:rPr>
        <w:t>3</w:t>
      </w:r>
      <w:r>
        <w:rPr>
          <w:rFonts w:ascii="Times New Roman" w:hAnsi="Times New Roman" w:eastAsia="黑体" w:cs="Times New Roman"/>
          <w:b/>
          <w:bCs w:val="0"/>
          <w:sz w:val="24"/>
          <w:szCs w:val="24"/>
        </w:rPr>
        <w:t>.</w:t>
      </w:r>
      <w:r>
        <w:rPr>
          <w:rFonts w:hint="eastAsia" w:ascii="Times New Roman" w:hAnsi="Times New Roman" w:eastAsia="黑体" w:cs="Times New Roman"/>
          <w:b/>
          <w:bCs w:val="0"/>
          <w:sz w:val="24"/>
          <w:szCs w:val="24"/>
        </w:rPr>
        <w:t>4</w:t>
      </w:r>
      <w:r>
        <w:rPr>
          <w:rFonts w:ascii="Times New Roman" w:hAnsi="Times New Roman" w:eastAsia="黑体" w:cs="Times New Roman"/>
          <w:b/>
          <w:bCs w:val="0"/>
          <w:sz w:val="24"/>
          <w:szCs w:val="24"/>
        </w:rPr>
        <w:t xml:space="preserve"> 封面</w:t>
      </w:r>
    </w:p>
    <w:p w14:paraId="67969E14">
      <w:pPr>
        <w:pStyle w:val="20"/>
        <w:spacing w:before="0" w:beforeLines="0" w:beforeAutospacing="0" w:after="0" w:afterAutospacing="0" w:line="360" w:lineRule="auto"/>
        <w:ind w:firstLine="480" w:firstLineChars="200"/>
        <w:rPr>
          <w:rFonts w:hint="eastAsia" w:ascii="宋体" w:hAnsi="宋体" w:eastAsia="宋体" w:cs="Times New Roman"/>
        </w:rPr>
      </w:pPr>
      <w:r>
        <w:rPr>
          <w:rFonts w:hint="eastAsia" w:ascii="Times New Roman" w:hAnsi="Times New Roman" w:eastAsia="宋体" w:cs="Times New Roman"/>
        </w:rPr>
        <w:t>论文封面规范见</w:t>
      </w:r>
      <w:r>
        <w:rPr>
          <w:rFonts w:hint="eastAsia" w:ascii="Times New Roman" w:hAnsi="Times New Roman" w:eastAsia="宋体" w:cs="Times New Roman"/>
          <w:bCs/>
        </w:rPr>
        <w:t>（样张1）</w:t>
      </w:r>
      <w:r>
        <w:rPr>
          <w:rFonts w:hint="eastAsia" w:ascii="Times New Roman" w:hAnsi="Times New Roman" w:eastAsia="宋体" w:cs="Times New Roman"/>
        </w:rPr>
        <w:t>，</w:t>
      </w:r>
      <w:r>
        <w:rPr>
          <w:rFonts w:hint="eastAsia" w:ascii="宋体" w:hAnsi="宋体" w:eastAsia="宋体"/>
        </w:rPr>
        <w:t>论文封皮一律采用白色铜版纸，封皮大小为A4规格。</w:t>
      </w:r>
    </w:p>
    <w:p w14:paraId="17F7EAC9">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outlineLvl w:val="1"/>
        <w:rPr>
          <w:rFonts w:hint="eastAsia" w:eastAsia="黑体"/>
          <w:b/>
          <w:bCs w:val="0"/>
          <w:sz w:val="24"/>
          <w:szCs w:val="24"/>
        </w:rPr>
      </w:pPr>
      <w:r>
        <w:rPr>
          <w:rFonts w:hint="eastAsia" w:eastAsia="黑体"/>
          <w:b/>
          <w:bCs w:val="0"/>
          <w:sz w:val="24"/>
          <w:szCs w:val="24"/>
        </w:rPr>
        <w:t>3.5 论文页面设置</w:t>
      </w:r>
    </w:p>
    <w:p w14:paraId="652E729F">
      <w:pPr>
        <w:spacing w:line="360" w:lineRule="auto"/>
        <w:jc w:val="both"/>
        <w:outlineLvl w:val="2"/>
        <w:rPr>
          <w:rFonts w:hint="eastAsia" w:eastAsia="黑体"/>
        </w:rPr>
      </w:pPr>
      <w:r>
        <w:rPr>
          <w:rFonts w:hint="eastAsia" w:eastAsia="黑体"/>
          <w:bCs/>
        </w:rPr>
        <w:t>3.5.1 页眉和页脚</w:t>
      </w:r>
    </w:p>
    <w:p w14:paraId="247AF3C0">
      <w:pPr>
        <w:spacing w:line="360" w:lineRule="auto"/>
        <w:ind w:left="48" w:leftChars="20" w:firstLine="480" w:firstLineChars="200"/>
        <w:rPr>
          <w:rFonts w:hint="eastAsia"/>
        </w:rPr>
      </w:pPr>
      <w:r>
        <w:rPr>
          <w:rFonts w:hint="eastAsia"/>
        </w:rPr>
        <w:t>毕业论文各页均加页眉，在版心上边线隔一行1.5磅加粗 、细双线（粗线在上），其上居中打印页眉。</w:t>
      </w:r>
    </w:p>
    <w:p w14:paraId="4049F567">
      <w:pPr>
        <w:spacing w:line="360" w:lineRule="auto"/>
        <w:ind w:left="410" w:leftChars="21" w:hanging="360" w:hangingChars="150"/>
        <w:rPr>
          <w:rFonts w:hint="eastAsia"/>
        </w:rPr>
      </w:pPr>
      <w:r>
        <w:rPr>
          <w:rFonts w:hint="eastAsia"/>
        </w:rPr>
        <w:t xml:space="preserve">    页脚处居中插入页码，如 “1”。</w:t>
      </w:r>
    </w:p>
    <w:p w14:paraId="53DB5076">
      <w:pPr>
        <w:spacing w:line="360" w:lineRule="auto"/>
        <w:ind w:left="410" w:leftChars="21" w:hanging="360" w:hangingChars="150"/>
        <w:rPr>
          <w:rFonts w:hint="eastAsia"/>
        </w:rPr>
      </w:pPr>
    </w:p>
    <w:p w14:paraId="45B34875">
      <w:pPr>
        <w:spacing w:line="360" w:lineRule="auto"/>
        <w:jc w:val="both"/>
        <w:outlineLvl w:val="2"/>
        <w:rPr>
          <w:rFonts w:eastAsia="黑体"/>
          <w:bCs/>
        </w:rPr>
      </w:pPr>
      <w:r>
        <w:rPr>
          <w:rFonts w:hint="eastAsia" w:eastAsia="黑体"/>
          <w:bCs/>
        </w:rPr>
        <w:t>3.5.2</w:t>
      </w:r>
      <w:r>
        <w:rPr>
          <w:rFonts w:hint="eastAsia" w:eastAsia="黑体"/>
        </w:rPr>
        <w:t xml:space="preserve"> </w:t>
      </w:r>
      <w:r>
        <w:rPr>
          <w:rFonts w:hint="eastAsia" w:eastAsia="黑体"/>
          <w:bCs/>
        </w:rPr>
        <w:t>页边距</w:t>
      </w:r>
    </w:p>
    <w:p w14:paraId="164878CC">
      <w:pPr>
        <w:spacing w:line="360" w:lineRule="auto"/>
        <w:ind w:firstLine="480" w:firstLineChars="200"/>
        <w:jc w:val="both"/>
        <w:rPr>
          <w:rFonts w:hint="eastAsia"/>
        </w:rPr>
      </w:pPr>
      <w:r>
        <w:rPr>
          <w:rFonts w:hint="eastAsia"/>
        </w:rPr>
        <w:t>上边距：</w:t>
      </w:r>
      <w:r>
        <w:t>30mm</w:t>
      </w:r>
      <w:r>
        <w:rPr>
          <w:rFonts w:hint="eastAsia"/>
        </w:rPr>
        <w:t>；下边距：</w:t>
      </w:r>
      <w:r>
        <w:t>25mm</w:t>
      </w:r>
      <w:r>
        <w:rPr>
          <w:rFonts w:hint="eastAsia"/>
        </w:rPr>
        <w:t>；左边距：</w:t>
      </w:r>
      <w:r>
        <w:t>30mm</w:t>
      </w:r>
      <w:r>
        <w:rPr>
          <w:rFonts w:hint="eastAsia"/>
        </w:rPr>
        <w:t>；右边距：</w:t>
      </w:r>
      <w:r>
        <w:t>20mm</w:t>
      </w:r>
      <w:r>
        <w:rPr>
          <w:rFonts w:hint="eastAsia"/>
        </w:rPr>
        <w:t>；行间距为1.5倍行距。</w:t>
      </w:r>
    </w:p>
    <w:p w14:paraId="52B5C7D0">
      <w:pPr>
        <w:spacing w:line="360" w:lineRule="auto"/>
        <w:jc w:val="both"/>
        <w:outlineLvl w:val="2"/>
        <w:rPr>
          <w:rFonts w:hint="eastAsia" w:eastAsia="黑体"/>
          <w:bCs/>
        </w:rPr>
      </w:pPr>
      <w:r>
        <w:rPr>
          <w:rFonts w:hint="eastAsia" w:eastAsia="黑体"/>
          <w:bCs/>
        </w:rPr>
        <w:t>3.5.3</w:t>
      </w:r>
      <w:r>
        <w:rPr>
          <w:rFonts w:hint="eastAsia" w:eastAsia="黑体"/>
        </w:rPr>
        <w:t xml:space="preserve"> </w:t>
      </w:r>
      <w:r>
        <w:rPr>
          <w:rFonts w:hint="eastAsia" w:eastAsia="黑体"/>
          <w:bCs/>
        </w:rPr>
        <w:t>页码的书写要求</w:t>
      </w:r>
    </w:p>
    <w:p w14:paraId="190072E3">
      <w:pPr>
        <w:spacing w:line="360" w:lineRule="auto"/>
        <w:ind w:left="1" w:firstLine="525" w:firstLineChars="219"/>
        <w:jc w:val="both"/>
        <w:rPr>
          <w:rFonts w:hint="eastAsia"/>
        </w:rPr>
      </w:pPr>
      <w:r>
        <w:rPr>
          <w:rFonts w:hint="eastAsia" w:ascii="宋体" w:hAnsi="宋体"/>
        </w:rPr>
        <w:t>论文页码从绪论部分开始，至附录，用阿拉伯数字连续编排，页码位于页脚居中。封面、摘要和目录不编入论文页码；摘要和目录用</w:t>
      </w:r>
      <w:r>
        <w:rPr>
          <w:rFonts w:hint="eastAsia" w:ascii="宋体" w:hAnsi="宋体"/>
          <w:bCs/>
        </w:rPr>
        <w:t>罗马数字</w:t>
      </w:r>
      <w:r>
        <w:rPr>
          <w:rFonts w:hint="eastAsia" w:ascii="宋体" w:hAnsi="宋体"/>
        </w:rPr>
        <w:t>单独编页码</w:t>
      </w:r>
      <w:r>
        <w:rPr>
          <w:rFonts w:hint="eastAsia"/>
        </w:rPr>
        <w:t>。</w:t>
      </w:r>
    </w:p>
    <w:p w14:paraId="7A3A9EF0">
      <w:pPr>
        <w:spacing w:before="240" w:beforeLines="100" w:line="360" w:lineRule="auto"/>
        <w:outlineLvl w:val="1"/>
        <w:rPr>
          <w:rFonts w:hint="eastAsia" w:eastAsia="黑体"/>
          <w:b/>
          <w:bCs w:val="0"/>
        </w:rPr>
      </w:pPr>
      <w:r>
        <w:rPr>
          <w:rFonts w:hint="eastAsia" w:eastAsia="黑体"/>
          <w:b/>
          <w:bCs w:val="0"/>
        </w:rPr>
        <w:t>3.6</w:t>
      </w:r>
      <w:r>
        <w:rPr>
          <w:rFonts w:eastAsia="黑体"/>
          <w:b/>
          <w:bCs w:val="0"/>
        </w:rPr>
        <w:t xml:space="preserve"> </w:t>
      </w:r>
      <w:r>
        <w:rPr>
          <w:rFonts w:hint="eastAsia" w:eastAsia="黑体"/>
          <w:b/>
          <w:bCs w:val="0"/>
        </w:rPr>
        <w:t>摘要</w:t>
      </w:r>
    </w:p>
    <w:p w14:paraId="57787C41">
      <w:pPr>
        <w:spacing w:line="360" w:lineRule="auto"/>
        <w:jc w:val="both"/>
        <w:outlineLvl w:val="2"/>
        <w:rPr>
          <w:rFonts w:hint="eastAsia" w:eastAsia="黑体"/>
          <w:bCs/>
        </w:rPr>
      </w:pPr>
      <w:r>
        <w:rPr>
          <w:rFonts w:hint="eastAsia" w:eastAsia="黑体"/>
          <w:bCs/>
        </w:rPr>
        <w:t>3.6.1</w:t>
      </w:r>
      <w:r>
        <w:rPr>
          <w:rFonts w:hint="eastAsia" w:eastAsia="黑体"/>
        </w:rPr>
        <w:t xml:space="preserve"> </w:t>
      </w:r>
      <w:r>
        <w:rPr>
          <w:rFonts w:hint="eastAsia" w:eastAsia="黑体"/>
          <w:bCs/>
        </w:rPr>
        <w:t>中文摘要</w:t>
      </w:r>
    </w:p>
    <w:p w14:paraId="1DA0BD6F">
      <w:pPr>
        <w:spacing w:line="360" w:lineRule="auto"/>
        <w:ind w:firstLine="480" w:firstLineChars="200"/>
        <w:rPr>
          <w:rFonts w:hint="eastAsia" w:ascii="宋体" w:hAnsi="宋体"/>
        </w:rPr>
      </w:pPr>
      <w:r>
        <w:rPr>
          <w:rFonts w:hint="eastAsia" w:ascii="宋体" w:hAnsi="宋体"/>
        </w:rPr>
        <w:t>中文摘要包括：论文题目（小</w:t>
      </w:r>
      <w:r>
        <w:rPr>
          <w:rFonts w:hint="eastAsia" w:ascii="宋体" w:hAnsi="宋体"/>
          <w:bCs/>
        </w:rPr>
        <w:t>3</w:t>
      </w:r>
      <w:r>
        <w:rPr>
          <w:rFonts w:hint="eastAsia" w:ascii="宋体" w:hAnsi="宋体"/>
        </w:rPr>
        <w:t>号黑体）、“摘要”字样（</w:t>
      </w:r>
      <w:r>
        <w:rPr>
          <w:rFonts w:hint="eastAsia" w:ascii="宋体" w:hAnsi="宋体"/>
          <w:bCs/>
        </w:rPr>
        <w:t>3</w:t>
      </w:r>
      <w:r>
        <w:rPr>
          <w:rFonts w:hint="eastAsia" w:ascii="宋体" w:hAnsi="宋体"/>
        </w:rPr>
        <w:t>号黑体）、摘要正文(小4号宋体)和关键词。</w:t>
      </w:r>
    </w:p>
    <w:p w14:paraId="45E895C9">
      <w:pPr>
        <w:spacing w:line="360" w:lineRule="auto"/>
        <w:ind w:firstLine="480" w:firstLineChars="200"/>
        <w:rPr>
          <w:rFonts w:ascii="宋体" w:hAnsi="宋体"/>
        </w:rPr>
      </w:pPr>
      <w:r>
        <w:rPr>
          <w:rFonts w:hint="eastAsia" w:ascii="宋体" w:hAnsi="宋体"/>
        </w:rPr>
        <w:t>摘要正文后下空一行打印“关键词”三字（</w:t>
      </w:r>
      <w:r>
        <w:rPr>
          <w:rFonts w:hint="eastAsia" w:ascii="宋体" w:hAnsi="宋体"/>
          <w:bCs/>
        </w:rPr>
        <w:t>4</w:t>
      </w:r>
      <w:r>
        <w:rPr>
          <w:rFonts w:hint="eastAsia" w:ascii="宋体" w:hAnsi="宋体"/>
        </w:rPr>
        <w:t>号黑体），关键词（小4号黑体）一般为</w:t>
      </w:r>
      <w:r>
        <w:rPr>
          <w:rFonts w:ascii="宋体" w:hAnsi="宋体"/>
        </w:rPr>
        <w:t>3</w:t>
      </w:r>
      <w:r>
        <w:rPr>
          <w:rFonts w:hint="eastAsia" w:ascii="宋体" w:hAnsi="宋体"/>
        </w:rPr>
        <w:t>～</w:t>
      </w:r>
      <w:r>
        <w:rPr>
          <w:rFonts w:ascii="宋体" w:hAnsi="宋体"/>
        </w:rPr>
        <w:t>5</w:t>
      </w:r>
      <w:r>
        <w:rPr>
          <w:rFonts w:hint="eastAsia" w:ascii="宋体" w:hAnsi="宋体"/>
        </w:rPr>
        <w:t>个，每一关键词之间用分号分开，最后一个关键词后不打标点符号，见</w:t>
      </w:r>
      <w:r>
        <w:rPr>
          <w:rFonts w:hint="eastAsia" w:ascii="宋体" w:hAnsi="宋体"/>
          <w:bCs/>
        </w:rPr>
        <w:t>（样张3）</w:t>
      </w:r>
      <w:r>
        <w:rPr>
          <w:rFonts w:hint="eastAsia" w:ascii="宋体" w:hAnsi="宋体"/>
        </w:rPr>
        <w:t>。</w:t>
      </w:r>
    </w:p>
    <w:p w14:paraId="71250257">
      <w:pPr>
        <w:spacing w:line="360" w:lineRule="auto"/>
        <w:outlineLvl w:val="2"/>
        <w:rPr>
          <w:rFonts w:eastAsia="黑体"/>
        </w:rPr>
      </w:pPr>
      <w:r>
        <w:rPr>
          <w:rFonts w:hint="eastAsia" w:eastAsia="黑体"/>
          <w:bCs/>
        </w:rPr>
        <w:t>3.6.2</w:t>
      </w:r>
      <w:r>
        <w:rPr>
          <w:rFonts w:hint="eastAsia" w:eastAsia="黑体"/>
        </w:rPr>
        <w:t xml:space="preserve"> </w:t>
      </w:r>
      <w:r>
        <w:rPr>
          <w:rFonts w:hint="eastAsia" w:eastAsia="黑体"/>
          <w:bCs/>
        </w:rPr>
        <w:t>英文摘要</w:t>
      </w:r>
    </w:p>
    <w:p w14:paraId="1FFE577A">
      <w:pPr>
        <w:pStyle w:val="17"/>
        <w:spacing w:line="360" w:lineRule="auto"/>
        <w:ind w:left="0" w:leftChars="0"/>
        <w:rPr>
          <w:rFonts w:hint="eastAsia" w:ascii="宋体" w:hAnsi="宋体"/>
          <w:bCs/>
        </w:rPr>
      </w:pPr>
      <w:r>
        <w:rPr>
          <w:rFonts w:hint="eastAsia" w:ascii="宋体" w:hAnsi="宋体"/>
        </w:rPr>
        <w:t>英文摘要另起一页，其内容及关键词应与中文摘要一致，并要符合英语语法，语句通顺，文字流畅</w:t>
      </w:r>
      <w:r>
        <w:rPr>
          <w:rFonts w:hint="eastAsia" w:ascii="宋体" w:hAnsi="宋体"/>
          <w:bCs/>
        </w:rPr>
        <w:t>。</w:t>
      </w:r>
    </w:p>
    <w:p w14:paraId="068498F1">
      <w:pPr>
        <w:pStyle w:val="17"/>
        <w:spacing w:line="360" w:lineRule="auto"/>
        <w:ind w:left="0" w:leftChars="0" w:firstLine="600" w:firstLineChars="250"/>
        <w:rPr>
          <w:rFonts w:hint="eastAsia" w:ascii="宋体" w:hAnsi="宋体"/>
          <w:bCs/>
          <w:szCs w:val="24"/>
        </w:rPr>
      </w:pPr>
      <w:r>
        <w:rPr>
          <w:rFonts w:hint="eastAsia" w:ascii="宋体" w:hAnsi="宋体"/>
          <w:bCs/>
          <w:szCs w:val="24"/>
        </w:rPr>
        <w:t xml:space="preserve"> </w:t>
      </w:r>
      <w:r>
        <w:rPr>
          <w:rFonts w:hint="eastAsia" w:ascii="宋体" w:hAnsi="宋体"/>
          <w:szCs w:val="24"/>
        </w:rPr>
        <w:t>英文题目的字样为：</w:t>
      </w:r>
      <w:r>
        <w:rPr>
          <w:rFonts w:ascii="宋体" w:hAnsi="宋体"/>
          <w:szCs w:val="24"/>
        </w:rPr>
        <w:t xml:space="preserve">The </w:t>
      </w:r>
      <w:r>
        <w:rPr>
          <w:rFonts w:hint="eastAsia" w:ascii="宋体" w:hAnsi="宋体"/>
          <w:szCs w:val="24"/>
        </w:rPr>
        <w:t>title（小3号 Times New Roman 加粗）</w:t>
      </w:r>
    </w:p>
    <w:p w14:paraId="77E193C0">
      <w:pPr>
        <w:spacing w:line="360" w:lineRule="auto"/>
        <w:ind w:firstLine="600" w:firstLineChars="250"/>
        <w:rPr>
          <w:rFonts w:hint="eastAsia" w:ascii="宋体" w:hAnsi="宋体"/>
          <w:szCs w:val="24"/>
        </w:rPr>
      </w:pPr>
      <w:r>
        <w:rPr>
          <w:rFonts w:hint="eastAsia" w:ascii="宋体" w:hAnsi="宋体"/>
          <w:szCs w:val="24"/>
        </w:rPr>
        <w:t>英文摘要字样为：Abstract</w:t>
      </w:r>
      <w:r>
        <w:rPr>
          <w:rFonts w:ascii="宋体" w:hAnsi="宋体"/>
          <w:szCs w:val="24"/>
        </w:rPr>
        <w:t>(</w:t>
      </w:r>
      <w:r>
        <w:rPr>
          <w:rFonts w:hint="eastAsia" w:ascii="宋体" w:hAnsi="宋体"/>
          <w:szCs w:val="24"/>
        </w:rPr>
        <w:t>3号 Times New Roman 加粗</w:t>
      </w:r>
      <w:r>
        <w:rPr>
          <w:rFonts w:ascii="宋体" w:hAnsi="宋体"/>
          <w:szCs w:val="24"/>
        </w:rPr>
        <w:t>)</w:t>
      </w:r>
    </w:p>
    <w:p w14:paraId="254A285D">
      <w:pPr>
        <w:spacing w:line="360" w:lineRule="auto"/>
        <w:ind w:firstLine="600" w:firstLineChars="250"/>
        <w:rPr>
          <w:rFonts w:hint="eastAsia" w:ascii="宋体" w:hAnsi="宋体"/>
          <w:szCs w:val="24"/>
        </w:rPr>
      </w:pPr>
      <w:r>
        <w:rPr>
          <w:rFonts w:hint="eastAsia" w:ascii="宋体" w:hAnsi="宋体"/>
          <w:szCs w:val="24"/>
        </w:rPr>
        <w:t>然后隔行书写摘要的文字部分。（字体为小4号Times New Roman）</w:t>
      </w:r>
    </w:p>
    <w:p w14:paraId="3BADCD89">
      <w:pPr>
        <w:spacing w:line="360" w:lineRule="auto"/>
        <w:ind w:firstLine="600" w:firstLineChars="250"/>
        <w:rPr>
          <w:rFonts w:hint="eastAsia" w:ascii="宋体" w:hAnsi="宋体"/>
          <w:szCs w:val="24"/>
        </w:rPr>
      </w:pPr>
      <w:r>
        <w:rPr>
          <w:rFonts w:hint="eastAsia" w:ascii="宋体" w:hAnsi="宋体"/>
          <w:szCs w:val="24"/>
        </w:rPr>
        <w:t>摘要正文后下空一行打印关键词（4号Times New Roman加粗）：key word1；key word2；（关键词3－5个，小4号Times New Roman加粗）</w:t>
      </w:r>
    </w:p>
    <w:p w14:paraId="3C8A830D">
      <w:pPr>
        <w:pStyle w:val="17"/>
        <w:spacing w:line="360" w:lineRule="auto"/>
        <w:ind w:left="0" w:leftChars="0"/>
        <w:rPr>
          <w:rFonts w:hint="eastAsia" w:ascii="宋体" w:hAnsi="宋体"/>
        </w:rPr>
      </w:pPr>
      <w:r>
        <w:rPr>
          <w:rFonts w:hint="eastAsia" w:ascii="宋体" w:hAnsi="宋体"/>
        </w:rPr>
        <w:t>英文和汉语拼音一律为</w:t>
      </w:r>
      <w:r>
        <w:rPr>
          <w:rFonts w:hint="eastAsia" w:ascii="宋体" w:hAnsi="宋体"/>
          <w:bCs/>
        </w:rPr>
        <w:t>Times New Roman</w:t>
      </w:r>
      <w:r>
        <w:rPr>
          <w:rFonts w:hint="eastAsia" w:ascii="宋体" w:hAnsi="宋体"/>
        </w:rPr>
        <w:t>体，字号与中文摘要相同，见</w:t>
      </w:r>
      <w:r>
        <w:rPr>
          <w:rFonts w:hint="eastAsia" w:ascii="宋体" w:hAnsi="宋体"/>
          <w:bCs/>
        </w:rPr>
        <w:t>（样张4）</w:t>
      </w:r>
      <w:r>
        <w:rPr>
          <w:rFonts w:hint="eastAsia" w:ascii="宋体" w:hAnsi="宋体"/>
        </w:rPr>
        <w:t>。</w:t>
      </w:r>
    </w:p>
    <w:p w14:paraId="328A2764">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outlineLvl w:val="1"/>
        <w:rPr>
          <w:rFonts w:eastAsia="黑体"/>
          <w:b/>
          <w:bCs w:val="0"/>
        </w:rPr>
      </w:pPr>
      <w:r>
        <w:rPr>
          <w:rFonts w:hint="eastAsia" w:eastAsia="黑体"/>
          <w:b/>
          <w:bCs w:val="0"/>
        </w:rPr>
        <w:t>3.7 目录</w:t>
      </w:r>
    </w:p>
    <w:p w14:paraId="6F102667">
      <w:pPr>
        <w:spacing w:line="360" w:lineRule="auto"/>
        <w:ind w:firstLine="440" w:firstLineChars="200"/>
        <w:rPr>
          <w:rFonts w:hint="eastAsia" w:ascii="宋体" w:hAnsi="宋体"/>
          <w:spacing w:val="-10"/>
        </w:rPr>
      </w:pPr>
      <w:r>
        <w:rPr>
          <w:rFonts w:hint="eastAsia"/>
          <w:spacing w:val="-10"/>
        </w:rPr>
        <w:t>专业目录的三级标题，建议按（</w:t>
      </w:r>
      <w:r>
        <w:rPr>
          <w:rFonts w:hint="eastAsia" w:ascii="宋体" w:hAnsi="宋体"/>
          <w:spacing w:val="-10"/>
        </w:rPr>
        <w:t>1</w:t>
      </w:r>
      <w:r>
        <w:rPr>
          <w:rFonts w:hint="eastAsia" w:ascii="_x000B__x000C_" w:hAnsi="_x000B__x000C_"/>
          <w:spacing w:val="-10"/>
          <w:szCs w:val="18"/>
        </w:rPr>
        <w:t>……</w:t>
      </w:r>
      <w:r>
        <w:rPr>
          <w:rFonts w:hint="eastAsia" w:ascii="宋体" w:hAnsi="宋体"/>
          <w:spacing w:val="-10"/>
        </w:rPr>
        <w:t>、1.1</w:t>
      </w:r>
      <w:r>
        <w:rPr>
          <w:rFonts w:hint="eastAsia" w:ascii="_x000B__x000C_" w:hAnsi="_x000B__x000C_"/>
          <w:spacing w:val="-10"/>
          <w:szCs w:val="18"/>
        </w:rPr>
        <w:t>……</w:t>
      </w:r>
      <w:r>
        <w:rPr>
          <w:rFonts w:hint="eastAsia" w:ascii="宋体" w:hAnsi="宋体"/>
          <w:spacing w:val="-10"/>
        </w:rPr>
        <w:t>、1.1.1</w:t>
      </w:r>
      <w:r>
        <w:rPr>
          <w:rFonts w:hint="eastAsia" w:ascii="_x000B__x000C_" w:hAnsi="_x000B__x000C_"/>
          <w:spacing w:val="-10"/>
          <w:szCs w:val="18"/>
        </w:rPr>
        <w:t>……）的格式</w:t>
      </w:r>
      <w:r>
        <w:rPr>
          <w:rFonts w:hint="eastAsia"/>
          <w:spacing w:val="-10"/>
        </w:rPr>
        <w:t>编写，目录中</w:t>
      </w:r>
      <w:r>
        <w:rPr>
          <w:spacing w:val="-10"/>
        </w:rPr>
        <w:t>各章题序</w:t>
      </w:r>
      <w:r>
        <w:rPr>
          <w:rFonts w:hint="eastAsia"/>
          <w:spacing w:val="-10"/>
        </w:rPr>
        <w:t>的阿拉伯数字用</w:t>
      </w:r>
      <w:r>
        <w:rPr>
          <w:rFonts w:hint="eastAsia" w:eastAsia="黑体"/>
          <w:bCs/>
          <w:spacing w:val="-10"/>
        </w:rPr>
        <w:t>Times New Roman</w:t>
      </w:r>
      <w:r>
        <w:rPr>
          <w:rFonts w:hint="eastAsia" w:eastAsia="黑体"/>
          <w:spacing w:val="-10"/>
        </w:rPr>
        <w:t>体，</w:t>
      </w:r>
      <w:r>
        <w:rPr>
          <w:rFonts w:hint="eastAsia" w:ascii="宋体" w:hAnsi="宋体"/>
          <w:spacing w:val="-10"/>
        </w:rPr>
        <w:t>第一级</w:t>
      </w:r>
      <w:r>
        <w:rPr>
          <w:rFonts w:ascii="宋体" w:hAnsi="宋体"/>
          <w:spacing w:val="-10"/>
        </w:rPr>
        <w:t>标题用小</w:t>
      </w:r>
      <w:r>
        <w:rPr>
          <w:rFonts w:ascii="宋体" w:hAnsi="宋体"/>
          <w:bCs/>
          <w:spacing w:val="-10"/>
        </w:rPr>
        <w:t>4</w:t>
      </w:r>
      <w:r>
        <w:rPr>
          <w:rFonts w:hint="eastAsia" w:ascii="宋体" w:hAnsi="宋体"/>
          <w:spacing w:val="-10"/>
        </w:rPr>
        <w:t>号</w:t>
      </w:r>
      <w:r>
        <w:rPr>
          <w:rFonts w:ascii="宋体" w:hAnsi="宋体"/>
          <w:spacing w:val="-10"/>
        </w:rPr>
        <w:t>黑体，其余用小</w:t>
      </w:r>
      <w:r>
        <w:rPr>
          <w:rFonts w:ascii="宋体" w:hAnsi="宋体"/>
          <w:bCs/>
          <w:spacing w:val="-10"/>
        </w:rPr>
        <w:t>4</w:t>
      </w:r>
      <w:r>
        <w:rPr>
          <w:rFonts w:ascii="宋体" w:hAnsi="宋体"/>
          <w:spacing w:val="-10"/>
        </w:rPr>
        <w:t>号宋体。目录的打印实例见</w:t>
      </w:r>
      <w:r>
        <w:rPr>
          <w:rFonts w:hint="eastAsia" w:ascii="宋体" w:hAnsi="宋体"/>
          <w:bCs/>
          <w:spacing w:val="-10"/>
        </w:rPr>
        <w:t>（样张5）</w:t>
      </w:r>
      <w:r>
        <w:rPr>
          <w:rFonts w:hint="eastAsia" w:ascii="宋体" w:hAnsi="宋体"/>
          <w:spacing w:val="-10"/>
        </w:rPr>
        <w:t>。</w:t>
      </w:r>
    </w:p>
    <w:p w14:paraId="255E3D3D">
      <w:pPr>
        <w:keepNext w:val="0"/>
        <w:keepLines w:val="0"/>
        <w:pageBreakBefore w:val="0"/>
        <w:widowControl w:val="0"/>
        <w:kinsoku/>
        <w:wordWrap/>
        <w:overflowPunct/>
        <w:topLinePunct w:val="0"/>
        <w:autoSpaceDE/>
        <w:autoSpaceDN/>
        <w:bidi w:val="0"/>
        <w:adjustRightInd w:val="0"/>
        <w:snapToGrid/>
        <w:spacing w:before="240" w:beforeLines="100" w:line="360" w:lineRule="auto"/>
        <w:ind w:firstLine="57"/>
        <w:jc w:val="both"/>
        <w:textAlignment w:val="baseline"/>
        <w:outlineLvl w:val="1"/>
        <w:rPr>
          <w:rFonts w:eastAsia="黑体"/>
          <w:b/>
          <w:bCs w:val="0"/>
        </w:rPr>
      </w:pPr>
      <w:r>
        <w:rPr>
          <w:rFonts w:hint="eastAsia" w:eastAsia="黑体"/>
          <w:b/>
          <w:bCs w:val="0"/>
        </w:rPr>
        <w:t>3.8 论文正文</w:t>
      </w:r>
    </w:p>
    <w:p w14:paraId="57234177">
      <w:pPr>
        <w:spacing w:line="360" w:lineRule="auto"/>
        <w:ind w:firstLine="57"/>
        <w:jc w:val="both"/>
        <w:outlineLvl w:val="2"/>
        <w:rPr>
          <w:rFonts w:hint="eastAsia" w:eastAsia="黑体"/>
          <w:bCs/>
        </w:rPr>
      </w:pPr>
      <w:r>
        <w:rPr>
          <w:rFonts w:hint="eastAsia" w:eastAsia="黑体"/>
          <w:bCs/>
        </w:rPr>
        <w:t>3.8.1章节及各章标题</w:t>
      </w:r>
    </w:p>
    <w:p w14:paraId="2728ABB0">
      <w:pPr>
        <w:spacing w:line="360" w:lineRule="auto"/>
        <w:ind w:firstLine="506" w:firstLineChars="222"/>
        <w:jc w:val="both"/>
        <w:rPr>
          <w:rFonts w:hint="eastAsia"/>
          <w:spacing w:val="-6"/>
        </w:rPr>
      </w:pPr>
      <w:r>
        <w:rPr>
          <w:rFonts w:hint="eastAsia"/>
          <w:spacing w:val="-6"/>
        </w:rPr>
        <w:t>论文正文分章节撰写</w:t>
      </w:r>
      <w:r>
        <w:rPr>
          <w:spacing w:val="-6"/>
        </w:rPr>
        <w:t xml:space="preserve">, </w:t>
      </w:r>
      <w:r>
        <w:rPr>
          <w:rFonts w:hint="eastAsia"/>
          <w:spacing w:val="-6"/>
        </w:rPr>
        <w:t>每章应另起一页。各章标题要突出重点、简明扼要。字数一般在</w:t>
      </w:r>
      <w:r>
        <w:rPr>
          <w:spacing w:val="-6"/>
        </w:rPr>
        <w:t>15</w:t>
      </w:r>
      <w:r>
        <w:rPr>
          <w:rFonts w:hint="eastAsia"/>
          <w:spacing w:val="-6"/>
        </w:rPr>
        <w:t>字以内</w:t>
      </w:r>
      <w:r>
        <w:rPr>
          <w:spacing w:val="-6"/>
        </w:rPr>
        <w:t xml:space="preserve">, </w:t>
      </w:r>
      <w:r>
        <w:rPr>
          <w:rFonts w:hint="eastAsia"/>
          <w:spacing w:val="-6"/>
        </w:rPr>
        <w:t>不得使用标点符号。标题中尽量不采用英文缩写词，对必须采用者，应使用本行业的通用缩写词。</w:t>
      </w:r>
    </w:p>
    <w:p w14:paraId="63A6A939">
      <w:pPr>
        <w:spacing w:line="360" w:lineRule="auto"/>
        <w:jc w:val="both"/>
        <w:outlineLvl w:val="2"/>
        <w:rPr>
          <w:rFonts w:eastAsia="黑体"/>
          <w:bCs/>
        </w:rPr>
      </w:pPr>
      <w:r>
        <w:rPr>
          <w:rFonts w:hint="eastAsia" w:eastAsia="黑体"/>
          <w:bCs/>
        </w:rPr>
        <w:t>3.8.2 层次</w:t>
      </w:r>
    </w:p>
    <w:p w14:paraId="626FC1A7">
      <w:pPr>
        <w:spacing w:line="360" w:lineRule="auto"/>
        <w:ind w:firstLine="497" w:firstLineChars="222"/>
        <w:jc w:val="both"/>
        <w:rPr>
          <w:rFonts w:hint="eastAsia" w:eastAsia="黑体"/>
          <w:spacing w:val="-10"/>
        </w:rPr>
      </w:pPr>
      <w:r>
        <w:rPr>
          <w:rFonts w:hint="eastAsia" w:ascii="宋体"/>
          <w:spacing w:val="-8"/>
        </w:rPr>
        <w:t>层次以少为宜，根据实际需要选择。</w:t>
      </w:r>
      <w:r>
        <w:rPr>
          <w:rFonts w:hint="eastAsia"/>
          <w:spacing w:val="-8"/>
        </w:rPr>
        <w:t>正文层次的编排和</w:t>
      </w:r>
      <w:r>
        <w:rPr>
          <w:rFonts w:hint="eastAsia" w:ascii="宋体"/>
          <w:spacing w:val="-8"/>
        </w:rPr>
        <w:t>代号要求统一，层次为章（如“1”）、节（如“1.1”）、条（如“1.1.1”）、款（如“1.”）、项（如“（1）”）。层次用到哪一层次视需要而定，若节后无需“条”时可直接列“款”、“项”。“节”、“条”的段前、段后各设为0.5行，见</w:t>
      </w:r>
      <w:r>
        <w:rPr>
          <w:rFonts w:hint="eastAsia"/>
          <w:bCs/>
          <w:spacing w:val="-8"/>
        </w:rPr>
        <w:t>（样张6）</w:t>
      </w:r>
      <w:r>
        <w:rPr>
          <w:rFonts w:hint="eastAsia"/>
          <w:spacing w:val="-10"/>
        </w:rPr>
        <w:t>。</w:t>
      </w:r>
    </w:p>
    <w:p w14:paraId="60C11743">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outlineLvl w:val="1"/>
        <w:rPr>
          <w:rFonts w:ascii="创艺简黑体" w:hAnsi="创艺简黑体"/>
          <w:b/>
          <w:bCs w:val="0"/>
          <w:color w:val="auto"/>
          <w:highlight w:val="none"/>
        </w:rPr>
      </w:pPr>
      <w:r>
        <w:rPr>
          <w:rFonts w:hint="eastAsia" w:eastAsia="黑体"/>
          <w:b/>
          <w:bCs w:val="0"/>
          <w:color w:val="auto"/>
          <w:highlight w:val="none"/>
        </w:rPr>
        <w:t xml:space="preserve">3.9 </w:t>
      </w:r>
      <w:r>
        <w:rPr>
          <w:rFonts w:hint="eastAsia" w:eastAsia="黑体"/>
          <w:b/>
          <w:bCs w:val="0"/>
          <w:color w:val="auto"/>
          <w:highlight w:val="none"/>
          <w:lang w:val="en-US" w:eastAsia="zh-CN"/>
        </w:rPr>
        <w:t>引用</w:t>
      </w:r>
      <w:r>
        <w:rPr>
          <w:rFonts w:hint="eastAsia" w:eastAsia="黑体"/>
          <w:b/>
          <w:bCs w:val="0"/>
          <w:color w:val="auto"/>
          <w:highlight w:val="none"/>
        </w:rPr>
        <w:t>文献</w:t>
      </w:r>
    </w:p>
    <w:p w14:paraId="00187B12">
      <w:pPr>
        <w:spacing w:line="360" w:lineRule="auto"/>
        <w:jc w:val="both"/>
        <w:rPr>
          <w:rFonts w:hint="eastAsia"/>
          <w:color w:val="auto"/>
          <w:szCs w:val="21"/>
          <w:highlight w:val="none"/>
        </w:rPr>
      </w:pPr>
      <w:r>
        <w:rPr>
          <w:color w:val="auto"/>
          <w:highlight w:val="none"/>
        </w:rPr>
        <w:t xml:space="preserve">   </w:t>
      </w:r>
      <w:r>
        <w:rPr>
          <w:rFonts w:ascii="宋体"/>
          <w:color w:val="auto"/>
          <w:szCs w:val="21"/>
          <w:highlight w:val="none"/>
        </w:rPr>
        <w:t xml:space="preserve"> </w:t>
      </w:r>
      <w:r>
        <w:rPr>
          <w:rFonts w:hint="default" w:ascii="宋体"/>
          <w:color w:val="auto"/>
          <w:szCs w:val="21"/>
          <w:highlight w:val="none"/>
          <w:lang w:val="en-US"/>
        </w:rPr>
        <w:t>引用</w:t>
      </w:r>
      <w:r>
        <w:rPr>
          <w:rFonts w:hint="eastAsia" w:ascii="宋体"/>
          <w:color w:val="auto"/>
          <w:szCs w:val="21"/>
          <w:highlight w:val="none"/>
        </w:rPr>
        <w:t>文献标示方式应全文统一，并采用所在学科领域内通用的方式，</w:t>
      </w:r>
      <w:r>
        <w:rPr>
          <w:rFonts w:hint="default" w:ascii="宋体"/>
          <w:color w:val="auto"/>
          <w:szCs w:val="21"/>
          <w:highlight w:val="none"/>
          <w:lang w:val="en-US"/>
        </w:rPr>
        <w:t>所引</w:t>
      </w:r>
      <w:r>
        <w:rPr>
          <w:rFonts w:hint="eastAsia" w:ascii="宋体"/>
          <w:color w:val="auto"/>
          <w:szCs w:val="21"/>
          <w:highlight w:val="none"/>
        </w:rPr>
        <w:t>文献编号用阿拉伯数字置于方括号中，用上标的形式置于所引内容最末句的右上角，如：“…成果</w:t>
      </w:r>
      <w:r>
        <w:rPr>
          <w:rFonts w:ascii="宋体"/>
          <w:color w:val="auto"/>
          <w:sz w:val="24"/>
          <w:szCs w:val="21"/>
          <w:highlight w:val="none"/>
          <w:vertAlign w:val="superscript"/>
        </w:rPr>
        <w:t>[1]</w:t>
      </w:r>
      <w:r>
        <w:rPr>
          <w:rFonts w:hint="eastAsia" w:ascii="宋体"/>
          <w:color w:val="auto"/>
          <w:szCs w:val="21"/>
          <w:highlight w:val="none"/>
        </w:rPr>
        <w:t>” ，</w:t>
      </w:r>
      <w:r>
        <w:rPr>
          <w:rFonts w:hint="default" w:ascii="宋体"/>
          <w:color w:val="auto"/>
          <w:szCs w:val="21"/>
          <w:highlight w:val="none"/>
          <w:lang w:val="en-US"/>
        </w:rPr>
        <w:t>引用</w:t>
      </w:r>
      <w:r>
        <w:rPr>
          <w:rFonts w:hint="eastAsia" w:ascii="宋体"/>
          <w:color w:val="auto"/>
          <w:szCs w:val="21"/>
          <w:highlight w:val="none"/>
        </w:rPr>
        <w:t>文献应与文中标注一致。几处地方</w:t>
      </w:r>
      <w:r>
        <w:rPr>
          <w:rFonts w:hint="default" w:ascii="宋体"/>
          <w:color w:val="auto"/>
          <w:szCs w:val="21"/>
          <w:highlight w:val="none"/>
          <w:lang w:val="en-US"/>
        </w:rPr>
        <w:t>引用</w:t>
      </w:r>
      <w:r>
        <w:rPr>
          <w:rFonts w:hint="eastAsia" w:ascii="宋体"/>
          <w:color w:val="auto"/>
          <w:szCs w:val="21"/>
          <w:highlight w:val="none"/>
        </w:rPr>
        <w:t>同一个文献时，文中标注按第一次出现的序号。当提及的参考文献为文中直接说明时，其序号应该用阿拉伯数字与正文排齐，如“由文献</w:t>
      </w:r>
      <w:r>
        <w:rPr>
          <w:rFonts w:ascii="宋体"/>
          <w:color w:val="auto"/>
          <w:szCs w:val="21"/>
          <w:highlight w:val="none"/>
        </w:rPr>
        <w:t>[8, 10</w:t>
      </w:r>
      <w:r>
        <w:rPr>
          <w:rFonts w:hint="eastAsia" w:ascii="宋体"/>
          <w:color w:val="auto"/>
          <w:szCs w:val="21"/>
          <w:highlight w:val="none"/>
        </w:rPr>
        <w:t>-</w:t>
      </w:r>
      <w:r>
        <w:rPr>
          <w:rFonts w:ascii="宋体"/>
          <w:color w:val="auto"/>
          <w:szCs w:val="21"/>
          <w:highlight w:val="none"/>
        </w:rPr>
        <w:t>14]</w:t>
      </w:r>
      <w:r>
        <w:rPr>
          <w:rFonts w:hint="eastAsia" w:ascii="宋体"/>
          <w:color w:val="auto"/>
          <w:szCs w:val="21"/>
          <w:highlight w:val="none"/>
        </w:rPr>
        <w:t>可知”。</w:t>
      </w:r>
    </w:p>
    <w:p w14:paraId="3F1A4C16">
      <w:pPr>
        <w:spacing w:line="360" w:lineRule="auto"/>
        <w:ind w:firstLine="480"/>
        <w:jc w:val="both"/>
        <w:rPr>
          <w:rFonts w:hint="eastAsia"/>
          <w:szCs w:val="21"/>
        </w:rPr>
      </w:pPr>
      <w:r>
        <w:rPr>
          <w:rFonts w:hint="eastAsia"/>
          <w:szCs w:val="21"/>
        </w:rPr>
        <w:t>不得将引用文献标示置于各级标题处。</w:t>
      </w:r>
    </w:p>
    <w:p w14:paraId="68ED7742">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outlineLvl w:val="1"/>
        <w:rPr>
          <w:rFonts w:eastAsia="黑体"/>
          <w:b/>
          <w:bCs w:val="0"/>
        </w:rPr>
      </w:pPr>
      <w:r>
        <w:rPr>
          <w:rFonts w:hint="eastAsia" w:eastAsia="黑体"/>
          <w:b/>
          <w:bCs w:val="0"/>
        </w:rPr>
        <w:t>3.10 名词术语</w:t>
      </w:r>
    </w:p>
    <w:p w14:paraId="534599D1">
      <w:pPr>
        <w:spacing w:line="360" w:lineRule="auto"/>
        <w:ind w:firstLine="480"/>
        <w:jc w:val="both"/>
        <w:rPr>
          <w:rFonts w:hint="eastAsia" w:ascii="宋体"/>
          <w:szCs w:val="21"/>
        </w:rPr>
      </w:pPr>
      <w:r>
        <w:rPr>
          <w:rFonts w:hint="eastAsia" w:ascii="宋体"/>
          <w:szCs w:val="21"/>
        </w:rPr>
        <w:t>科技名词术语及设备、元件的名称，应采用国家标准或部颁标准中规定的术语或名称。标准中未规定的术语要采用行业通用术语或名称。全文名词术语必须统一。一些特殊名词或新名词应在适当位置加以说明或注解。</w:t>
      </w:r>
    </w:p>
    <w:p w14:paraId="696A3A1E">
      <w:pPr>
        <w:spacing w:line="360" w:lineRule="auto"/>
        <w:ind w:firstLine="480"/>
        <w:jc w:val="both"/>
        <w:rPr>
          <w:rFonts w:hint="eastAsia" w:eastAsia="黑体"/>
          <w:szCs w:val="21"/>
        </w:rPr>
      </w:pPr>
      <w:r>
        <w:rPr>
          <w:rFonts w:hint="eastAsia" w:ascii="宋体"/>
          <w:szCs w:val="21"/>
        </w:rPr>
        <w:t>采用英语缩写词时</w:t>
      </w:r>
      <w:r>
        <w:rPr>
          <w:rFonts w:ascii="宋体"/>
          <w:szCs w:val="21"/>
        </w:rPr>
        <w:t xml:space="preserve">, </w:t>
      </w:r>
      <w:r>
        <w:rPr>
          <w:rFonts w:hint="eastAsia" w:ascii="宋体"/>
          <w:szCs w:val="21"/>
        </w:rPr>
        <w:t>除本行业广泛应用的通用缩写词外</w:t>
      </w:r>
      <w:r>
        <w:rPr>
          <w:rFonts w:ascii="宋体"/>
          <w:szCs w:val="21"/>
        </w:rPr>
        <w:t xml:space="preserve">, </w:t>
      </w:r>
      <w:r>
        <w:rPr>
          <w:rFonts w:hint="eastAsia" w:ascii="宋体"/>
          <w:szCs w:val="21"/>
        </w:rPr>
        <w:t>文中第一次出现的缩写词应该用括号注明英文全文。</w:t>
      </w:r>
    </w:p>
    <w:p w14:paraId="19EEEF55">
      <w:pPr>
        <w:spacing w:before="240" w:beforeLines="100" w:line="360" w:lineRule="auto"/>
        <w:jc w:val="both"/>
        <w:outlineLvl w:val="1"/>
        <w:rPr>
          <w:rFonts w:hint="eastAsia" w:ascii="黑体" w:hAnsi="黑体" w:eastAsia="黑体" w:cs="黑体"/>
          <w:b/>
          <w:bCs w:val="0"/>
          <w:color w:val="auto"/>
        </w:rPr>
      </w:pPr>
      <w:r>
        <w:rPr>
          <w:rFonts w:hint="eastAsia" w:ascii="黑体" w:hAnsi="黑体" w:eastAsia="黑体" w:cs="黑体"/>
          <w:b/>
          <w:bCs w:val="0"/>
          <w:color w:val="auto"/>
        </w:rPr>
        <w:t>3.11 物理量名称、符号与计量单位</w:t>
      </w:r>
    </w:p>
    <w:p w14:paraId="0B98242A">
      <w:pPr>
        <w:spacing w:line="360" w:lineRule="auto"/>
        <w:jc w:val="both"/>
        <w:outlineLvl w:val="2"/>
        <w:rPr>
          <w:rFonts w:hint="eastAsia" w:eastAsia="黑体"/>
          <w:bCs/>
          <w:color w:val="auto"/>
        </w:rPr>
      </w:pPr>
      <w:r>
        <w:rPr>
          <w:rFonts w:hint="eastAsia" w:eastAsia="黑体"/>
          <w:bCs/>
          <w:color w:val="auto"/>
        </w:rPr>
        <w:t>3.11.1物理量的名称和符号</w:t>
      </w:r>
    </w:p>
    <w:p w14:paraId="31DBC058">
      <w:pPr>
        <w:spacing w:line="360" w:lineRule="auto"/>
        <w:ind w:firstLine="480"/>
        <w:jc w:val="both"/>
        <w:rPr>
          <w:rFonts w:hint="eastAsia"/>
          <w:color w:val="auto"/>
        </w:rPr>
      </w:pPr>
      <w:r>
        <w:rPr>
          <w:rFonts w:hint="eastAsia"/>
          <w:b w:val="0"/>
          <w:bCs w:val="0"/>
          <w:color w:val="auto"/>
        </w:rPr>
        <w:t>物理量的名称和符号应符合</w:t>
      </w:r>
      <w:r>
        <w:rPr>
          <w:b w:val="0"/>
          <w:bCs w:val="0"/>
          <w:color w:val="auto"/>
        </w:rPr>
        <w:t>GB3100~3102-86</w:t>
      </w:r>
      <w:r>
        <w:rPr>
          <w:rFonts w:hint="eastAsia"/>
          <w:b w:val="0"/>
          <w:bCs w:val="0"/>
          <w:color w:val="auto"/>
        </w:rPr>
        <w:t>的规定。论文中某一量的名称和符号应统一。</w:t>
      </w:r>
    </w:p>
    <w:p w14:paraId="7264D1D4">
      <w:pPr>
        <w:spacing w:line="360" w:lineRule="auto"/>
        <w:jc w:val="both"/>
        <w:outlineLvl w:val="2"/>
        <w:rPr>
          <w:rFonts w:eastAsia="黑体"/>
          <w:bCs/>
          <w:color w:val="auto"/>
        </w:rPr>
      </w:pPr>
      <w:r>
        <w:rPr>
          <w:rFonts w:hint="eastAsia" w:eastAsia="黑体"/>
          <w:bCs/>
          <w:color w:val="auto"/>
        </w:rPr>
        <w:t>3.11.2物理量计量单位</w:t>
      </w:r>
    </w:p>
    <w:p w14:paraId="5004C035">
      <w:pPr>
        <w:spacing w:line="360" w:lineRule="auto"/>
        <w:ind w:firstLine="480"/>
        <w:jc w:val="both"/>
        <w:rPr>
          <w:rFonts w:hint="eastAsia"/>
          <w:b w:val="0"/>
          <w:bCs w:val="0"/>
          <w:color w:val="auto"/>
        </w:rPr>
      </w:pPr>
      <w:r>
        <w:rPr>
          <w:rFonts w:hint="eastAsia"/>
          <w:b w:val="0"/>
          <w:bCs w:val="0"/>
          <w:color w:val="auto"/>
        </w:rPr>
        <w:t>物理量计量单位及符号应按国务院</w:t>
      </w:r>
      <w:r>
        <w:rPr>
          <w:b w:val="0"/>
          <w:bCs w:val="0"/>
          <w:color w:val="auto"/>
        </w:rPr>
        <w:t>1984</w:t>
      </w:r>
      <w:r>
        <w:rPr>
          <w:rFonts w:hint="eastAsia"/>
          <w:b w:val="0"/>
          <w:bCs w:val="0"/>
          <w:color w:val="auto"/>
        </w:rPr>
        <w:t>年发布的《中华人民共和国法定计量单位》及</w:t>
      </w:r>
      <w:r>
        <w:rPr>
          <w:b w:val="0"/>
          <w:bCs w:val="0"/>
          <w:color w:val="auto"/>
        </w:rPr>
        <w:t>GB3100~3102</w:t>
      </w:r>
      <w:r>
        <w:rPr>
          <w:rFonts w:hint="eastAsia"/>
          <w:b w:val="0"/>
          <w:bCs w:val="0"/>
          <w:color w:val="auto"/>
        </w:rPr>
        <w:t>执行</w:t>
      </w:r>
      <w:r>
        <w:rPr>
          <w:b w:val="0"/>
          <w:bCs w:val="0"/>
          <w:color w:val="auto"/>
        </w:rPr>
        <w:t xml:space="preserve">, </w:t>
      </w:r>
      <w:r>
        <w:rPr>
          <w:rFonts w:hint="eastAsia"/>
          <w:b w:val="0"/>
          <w:bCs w:val="0"/>
          <w:color w:val="auto"/>
        </w:rPr>
        <w:t>不得使用非法定计量单位及符号。计量单位符号，除用人名命名的单位第一个字母用大写之外，其它一律用小写字母。</w:t>
      </w:r>
    </w:p>
    <w:p w14:paraId="2496A240">
      <w:pPr>
        <w:spacing w:line="360" w:lineRule="auto"/>
        <w:ind w:firstLine="480"/>
        <w:jc w:val="both"/>
        <w:rPr>
          <w:rFonts w:hint="eastAsia"/>
        </w:rPr>
      </w:pPr>
      <w:r>
        <w:rPr>
          <w:rFonts w:hint="eastAsia"/>
        </w:rPr>
        <w:t>非物理量单位（如件、台、人、元、次等）可以采用汉字与单位符号混写的方式，如“万</w:t>
      </w:r>
      <w:r>
        <w:t>t</w:t>
      </w:r>
      <w:r>
        <w:rPr>
          <w:rFonts w:hint="eastAsia"/>
        </w:rPr>
        <w:t>·</w:t>
      </w:r>
      <w:r>
        <w:t>km</w:t>
      </w:r>
      <w:r>
        <w:rPr>
          <w:rFonts w:hint="eastAsia"/>
        </w:rPr>
        <w:t>”。</w:t>
      </w:r>
    </w:p>
    <w:p w14:paraId="3F3F39B4">
      <w:pPr>
        <w:spacing w:line="360" w:lineRule="auto"/>
        <w:ind w:firstLine="480"/>
        <w:jc w:val="both"/>
      </w:pPr>
      <w:r>
        <w:rPr>
          <w:rFonts w:hint="eastAsia"/>
        </w:rPr>
        <w:t>文稿叙述中不定数字之后允许用中文计量单位符号</w:t>
      </w:r>
      <w:r>
        <w:t xml:space="preserve">, </w:t>
      </w:r>
      <w:r>
        <w:rPr>
          <w:rFonts w:hint="eastAsia"/>
        </w:rPr>
        <w:t>如“几千克至</w:t>
      </w:r>
      <w:r>
        <w:t>1000kg</w:t>
      </w:r>
      <w:r>
        <w:rPr>
          <w:rFonts w:hint="eastAsia"/>
        </w:rPr>
        <w:t>”。</w:t>
      </w:r>
    </w:p>
    <w:p w14:paraId="460820E7">
      <w:pPr>
        <w:spacing w:line="360" w:lineRule="auto"/>
        <w:ind w:firstLine="480"/>
        <w:jc w:val="both"/>
      </w:pPr>
      <w:r>
        <w:rPr>
          <w:rFonts w:hint="eastAsia"/>
        </w:rPr>
        <w:t>表达时刻时应采用中文计量单位，如“上午</w:t>
      </w:r>
      <w:r>
        <w:t>8</w:t>
      </w:r>
      <w:r>
        <w:rPr>
          <w:rFonts w:hint="eastAsia"/>
        </w:rPr>
        <w:t>点</w:t>
      </w:r>
      <w:r>
        <w:t>3</w:t>
      </w:r>
      <w:r>
        <w:rPr>
          <w:rFonts w:hint="eastAsia"/>
        </w:rPr>
        <w:t>刻”，不能写成“</w:t>
      </w:r>
      <w:r>
        <w:t>8h45min</w:t>
      </w:r>
      <w:r>
        <w:rPr>
          <w:rFonts w:hint="eastAsia"/>
        </w:rPr>
        <w:t>”。</w:t>
      </w:r>
    </w:p>
    <w:p w14:paraId="7D208E5D">
      <w:pPr>
        <w:keepNext w:val="0"/>
        <w:keepLines w:val="0"/>
        <w:pageBreakBefore w:val="0"/>
        <w:widowControl w:val="0"/>
        <w:kinsoku/>
        <w:wordWrap/>
        <w:overflowPunct/>
        <w:topLinePunct w:val="0"/>
        <w:autoSpaceDE/>
        <w:autoSpaceDN/>
        <w:bidi w:val="0"/>
        <w:adjustRightInd w:val="0"/>
        <w:snapToGrid/>
        <w:spacing w:after="327" w:afterLines="100" w:line="360" w:lineRule="auto"/>
        <w:ind w:firstLine="482"/>
        <w:jc w:val="both"/>
        <w:textAlignment w:val="baseline"/>
        <w:rPr>
          <w:rFonts w:hint="eastAsia"/>
        </w:rPr>
      </w:pPr>
      <w:r>
        <w:rPr>
          <w:rFonts w:hint="eastAsia"/>
        </w:rPr>
        <w:t>计量单位符号一律用正体。</w:t>
      </w:r>
    </w:p>
    <w:p w14:paraId="4DE33191">
      <w:pPr>
        <w:keepNext w:val="0"/>
        <w:keepLines w:val="0"/>
        <w:pageBreakBefore w:val="0"/>
        <w:widowControl w:val="0"/>
        <w:kinsoku/>
        <w:wordWrap/>
        <w:overflowPunct/>
        <w:topLinePunct w:val="0"/>
        <w:autoSpaceDE/>
        <w:autoSpaceDN/>
        <w:bidi w:val="0"/>
        <w:adjustRightInd w:val="0"/>
        <w:snapToGrid/>
        <w:spacing w:line="360" w:lineRule="auto"/>
        <w:jc w:val="both"/>
        <w:textAlignment w:val="baseline"/>
        <w:outlineLvl w:val="1"/>
        <w:rPr>
          <w:rFonts w:hint="eastAsia" w:ascii="黑体" w:hAnsi="黑体" w:eastAsia="黑体" w:cs="黑体"/>
          <w:b/>
          <w:bCs w:val="0"/>
        </w:rPr>
      </w:pPr>
      <w:r>
        <w:rPr>
          <w:rFonts w:hint="eastAsia" w:ascii="黑体" w:hAnsi="黑体" w:eastAsia="黑体" w:cs="黑体"/>
          <w:b/>
          <w:bCs w:val="0"/>
        </w:rPr>
        <w:t>3.12 外文字母的正、斜体用法</w:t>
      </w:r>
    </w:p>
    <w:p w14:paraId="208A3A43">
      <w:pPr>
        <w:pStyle w:val="20"/>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ascii="宋体" w:eastAsia="宋体"/>
        </w:rPr>
      </w:pPr>
      <w:r>
        <w:rPr>
          <w:rFonts w:hint="eastAsia" w:ascii="宋体" w:eastAsia="宋体"/>
        </w:rPr>
        <w:t>物理量符号、物理常量、变量符号用</w:t>
      </w:r>
      <w:r>
        <w:rPr>
          <w:rFonts w:hint="eastAsia" w:ascii="黑体" w:eastAsia="黑体"/>
          <w:iCs/>
        </w:rPr>
        <w:t>斜体</w:t>
      </w:r>
      <w:r>
        <w:rPr>
          <w:rFonts w:hint="eastAsia" w:ascii="宋体" w:eastAsia="宋体"/>
        </w:rPr>
        <w:t>，计量单位等符号均用</w:t>
      </w:r>
      <w:r>
        <w:rPr>
          <w:rFonts w:hint="eastAsia" w:ascii="黑体" w:eastAsia="黑体"/>
        </w:rPr>
        <w:t>正体</w:t>
      </w:r>
      <w:r>
        <w:rPr>
          <w:rFonts w:hint="eastAsia" w:ascii="宋体" w:eastAsia="宋体"/>
        </w:rPr>
        <w:t>，见</w:t>
      </w:r>
      <w:r>
        <w:rPr>
          <w:rFonts w:hint="eastAsia" w:ascii="宋体" w:eastAsia="宋体"/>
          <w:bCs/>
        </w:rPr>
        <w:t>(样张7</w:t>
      </w:r>
      <w:r>
        <w:rPr>
          <w:rFonts w:ascii="宋体" w:eastAsia="宋体"/>
          <w:bCs/>
        </w:rPr>
        <w:t>(1)</w:t>
      </w:r>
      <w:r>
        <w:rPr>
          <w:rFonts w:hint="eastAsia" w:ascii="宋体" w:eastAsia="宋体"/>
          <w:bCs/>
        </w:rPr>
        <w:t>)</w:t>
      </w:r>
      <w:r>
        <w:rPr>
          <w:rFonts w:hint="eastAsia" w:ascii="宋体" w:eastAsia="宋体"/>
        </w:rPr>
        <w:t>。</w:t>
      </w:r>
    </w:p>
    <w:p w14:paraId="01172A7E">
      <w:pPr>
        <w:keepNext w:val="0"/>
        <w:keepLines w:val="0"/>
        <w:pageBreakBefore w:val="0"/>
        <w:widowControl w:val="0"/>
        <w:kinsoku/>
        <w:wordWrap/>
        <w:overflowPunct/>
        <w:topLinePunct w:val="0"/>
        <w:autoSpaceDE/>
        <w:autoSpaceDN/>
        <w:bidi w:val="0"/>
        <w:adjustRightInd w:val="0"/>
        <w:snapToGrid/>
        <w:spacing w:before="327" w:beforeLines="100" w:line="360" w:lineRule="auto"/>
        <w:jc w:val="both"/>
        <w:textAlignment w:val="baseline"/>
        <w:outlineLvl w:val="1"/>
        <w:rPr>
          <w:rFonts w:hint="eastAsia" w:ascii="黑体" w:hAnsi="黑体" w:eastAsia="黑体" w:cs="黑体"/>
          <w:b/>
          <w:bCs w:val="0"/>
        </w:rPr>
      </w:pPr>
      <w:r>
        <w:rPr>
          <w:rFonts w:hint="eastAsia" w:ascii="黑体" w:hAnsi="黑体" w:eastAsia="黑体" w:cs="黑体"/>
          <w:b/>
          <w:bCs w:val="0"/>
        </w:rPr>
        <w:t>3.13 数字</w:t>
      </w:r>
    </w:p>
    <w:p w14:paraId="42EFC163">
      <w:pPr>
        <w:spacing w:line="360" w:lineRule="auto"/>
        <w:ind w:firstLine="480"/>
        <w:jc w:val="both"/>
        <w:rPr>
          <w:rFonts w:hint="eastAsia" w:ascii="创艺简黑体" w:hAnsi="创艺简黑体"/>
          <w:spacing w:val="-16"/>
        </w:rPr>
      </w:pPr>
      <w:r>
        <w:rPr>
          <w:rFonts w:hint="eastAsia"/>
          <w:spacing w:val="-16"/>
        </w:rPr>
        <w:t>除习惯用中文数字表示的以外</w:t>
      </w:r>
      <w:r>
        <w:rPr>
          <w:spacing w:val="-16"/>
        </w:rPr>
        <w:t xml:space="preserve">, </w:t>
      </w:r>
      <w:r>
        <w:rPr>
          <w:rFonts w:hint="eastAsia"/>
          <w:spacing w:val="-16"/>
        </w:rPr>
        <w:t>一般均采用</w:t>
      </w:r>
      <w:r>
        <w:rPr>
          <w:rFonts w:hint="eastAsia" w:eastAsia="黑体"/>
          <w:spacing w:val="-16"/>
        </w:rPr>
        <w:t>阿拉伯数字</w:t>
      </w:r>
      <w:r>
        <w:rPr>
          <w:rFonts w:hint="eastAsia"/>
          <w:spacing w:val="-16"/>
        </w:rPr>
        <w:t>。年份一概写全数，如</w:t>
      </w:r>
      <w:r>
        <w:rPr>
          <w:spacing w:val="-16"/>
        </w:rPr>
        <w:t>2003</w:t>
      </w:r>
      <w:r>
        <w:rPr>
          <w:rFonts w:hint="eastAsia"/>
          <w:spacing w:val="-16"/>
        </w:rPr>
        <w:t>年不能写成</w:t>
      </w:r>
      <w:r>
        <w:rPr>
          <w:spacing w:val="-16"/>
        </w:rPr>
        <w:t>03</w:t>
      </w:r>
      <w:r>
        <w:rPr>
          <w:rFonts w:hint="eastAsia"/>
          <w:spacing w:val="-16"/>
        </w:rPr>
        <w:t>年。</w:t>
      </w:r>
    </w:p>
    <w:p w14:paraId="5E1FB4E5">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outlineLvl w:val="1"/>
        <w:rPr>
          <w:rFonts w:hint="eastAsia" w:ascii="黑体" w:hAnsi="黑体" w:eastAsia="黑体" w:cs="黑体"/>
          <w:b/>
          <w:bCs w:val="0"/>
        </w:rPr>
      </w:pPr>
      <w:r>
        <w:rPr>
          <w:rFonts w:hint="eastAsia" w:ascii="黑体" w:hAnsi="黑体" w:eastAsia="黑体" w:cs="黑体"/>
          <w:b/>
          <w:bCs w:val="0"/>
        </w:rPr>
        <w:t>3.14 公式</w:t>
      </w:r>
    </w:p>
    <w:p w14:paraId="113CF630">
      <w:pPr>
        <w:spacing w:line="360" w:lineRule="auto"/>
        <w:ind w:firstLine="480"/>
        <w:jc w:val="both"/>
        <w:rPr>
          <w:rFonts w:hint="eastAsia"/>
        </w:rPr>
      </w:pPr>
      <w:r>
        <w:rPr>
          <w:rFonts w:hint="eastAsia"/>
        </w:rPr>
        <w:t>公式应另起一行写在稿纸中央，公式和编号之间不加虚线。公式较长时最好在等号“＝”处转行，</w:t>
      </w:r>
      <w:r>
        <w:t xml:space="preserve"> </w:t>
      </w:r>
      <w:r>
        <w:rPr>
          <w:rFonts w:hint="eastAsia"/>
        </w:rPr>
        <w:t>如难实现，则可在＋、－、×、÷运算符号处转行，运算符号应写在转行后的行首，公式的编号用圆括号括起来放在公式右边行末。</w:t>
      </w:r>
    </w:p>
    <w:p w14:paraId="78333871">
      <w:pPr>
        <w:spacing w:line="360" w:lineRule="auto"/>
        <w:ind w:firstLine="480"/>
        <w:jc w:val="both"/>
        <w:rPr>
          <w:spacing w:val="-4"/>
        </w:rPr>
      </w:pPr>
      <w:r>
        <w:rPr>
          <w:rFonts w:hint="eastAsia"/>
          <w:spacing w:val="-4"/>
        </w:rPr>
        <w:t>公式序号按章编排，如第一章第一个公式序号为“</w:t>
      </w:r>
      <w:r>
        <w:rPr>
          <w:spacing w:val="-4"/>
        </w:rPr>
        <w:t>(1.</w:t>
      </w:r>
      <w:r>
        <w:rPr>
          <w:rFonts w:hint="eastAsia"/>
          <w:spacing w:val="-4"/>
        </w:rPr>
        <w:t>1</w:t>
      </w:r>
      <w:r>
        <w:rPr>
          <w:spacing w:val="-4"/>
        </w:rPr>
        <w:t>)</w:t>
      </w:r>
      <w:r>
        <w:rPr>
          <w:rFonts w:hint="eastAsia"/>
          <w:spacing w:val="-4"/>
        </w:rPr>
        <w:t>”</w:t>
      </w:r>
      <w:r>
        <w:rPr>
          <w:spacing w:val="-4"/>
        </w:rPr>
        <w:t xml:space="preserve">, </w:t>
      </w:r>
      <w:r>
        <w:rPr>
          <w:rFonts w:hint="eastAsia"/>
          <w:spacing w:val="-4"/>
        </w:rPr>
        <w:t>附录</w:t>
      </w:r>
      <w:r>
        <w:rPr>
          <w:spacing w:val="-4"/>
        </w:rPr>
        <w:t>A</w:t>
      </w:r>
      <w:r>
        <w:rPr>
          <w:rFonts w:hint="eastAsia"/>
          <w:spacing w:val="-4"/>
        </w:rPr>
        <w:t>中的第一个公式为“</w:t>
      </w:r>
      <w:r>
        <w:rPr>
          <w:spacing w:val="-4"/>
        </w:rPr>
        <w:t>(A1)</w:t>
      </w:r>
      <w:r>
        <w:rPr>
          <w:rFonts w:hint="eastAsia"/>
          <w:spacing w:val="-4"/>
        </w:rPr>
        <w:t>”等。</w:t>
      </w:r>
    </w:p>
    <w:p w14:paraId="62874D8B">
      <w:pPr>
        <w:spacing w:line="360" w:lineRule="auto"/>
        <w:ind w:firstLine="480"/>
        <w:jc w:val="both"/>
      </w:pPr>
      <w:r>
        <w:rPr>
          <w:rFonts w:hint="eastAsia"/>
        </w:rPr>
        <w:t>文中引用公式时，一般用“见式</w:t>
      </w:r>
      <w:r>
        <w:t>(1.1)</w:t>
      </w:r>
      <w:r>
        <w:rPr>
          <w:rFonts w:hint="eastAsia"/>
        </w:rPr>
        <w:t>”或“由公式</w:t>
      </w:r>
      <w:r>
        <w:t>(1.1)</w:t>
      </w:r>
      <w:r>
        <w:rPr>
          <w:rFonts w:hint="eastAsia"/>
        </w:rPr>
        <w:t>”。</w:t>
      </w:r>
    </w:p>
    <w:p w14:paraId="45E5085E">
      <w:pPr>
        <w:spacing w:line="360" w:lineRule="auto"/>
        <w:ind w:firstLine="480"/>
        <w:jc w:val="both"/>
        <w:rPr>
          <w:rFonts w:hint="eastAsia"/>
        </w:rPr>
      </w:pPr>
      <w:r>
        <w:rPr>
          <w:rFonts w:hint="eastAsia"/>
        </w:rPr>
        <w:t>公式中用斜线表示“除”的关系时应采用括号</w:t>
      </w:r>
      <w:r>
        <w:t xml:space="preserve">, </w:t>
      </w:r>
      <w:r>
        <w:rPr>
          <w:rFonts w:hint="eastAsia"/>
        </w:rPr>
        <w:t>以免含糊不清</w:t>
      </w:r>
      <w:r>
        <w:t xml:space="preserve">, </w:t>
      </w:r>
      <w:r>
        <w:rPr>
          <w:rFonts w:hint="eastAsia"/>
        </w:rPr>
        <w:t>如</w:t>
      </w:r>
      <w:r>
        <w:t>a/(bcosx)</w:t>
      </w:r>
      <w:r>
        <w:rPr>
          <w:rFonts w:hint="eastAsia"/>
        </w:rPr>
        <w:t>。通常“乘”的关系在前，如</w:t>
      </w:r>
      <w:r>
        <w:t>acosx/b</w:t>
      </w:r>
      <w:r>
        <w:rPr>
          <w:rFonts w:hint="eastAsia"/>
        </w:rPr>
        <w:t>而不写成</w:t>
      </w:r>
      <w:r>
        <w:t>(a/b)cosx</w:t>
      </w:r>
      <w:r>
        <w:rPr>
          <w:rFonts w:hint="eastAsia"/>
        </w:rPr>
        <w:t>。</w:t>
      </w:r>
    </w:p>
    <w:p w14:paraId="034EA43F">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outlineLvl w:val="1"/>
        <w:rPr>
          <w:rFonts w:hint="eastAsia" w:ascii="黑体" w:hAnsi="黑体" w:eastAsia="黑体" w:cs="黑体"/>
          <w:b/>
          <w:bCs w:val="0"/>
        </w:rPr>
      </w:pPr>
      <w:r>
        <w:rPr>
          <w:rFonts w:hint="eastAsia" w:ascii="黑体" w:hAnsi="黑体" w:eastAsia="黑体" w:cs="黑体"/>
          <w:b/>
          <w:bCs w:val="0"/>
        </w:rPr>
        <w:t>3.15 表格</w:t>
      </w:r>
    </w:p>
    <w:p w14:paraId="2610B052">
      <w:pPr>
        <w:spacing w:line="360" w:lineRule="auto"/>
        <w:ind w:firstLine="480"/>
        <w:jc w:val="both"/>
        <w:rPr>
          <w:rFonts w:hint="eastAsia" w:ascii="宋体" w:hAnsi="宋体"/>
        </w:rPr>
      </w:pPr>
      <w:r>
        <w:rPr>
          <w:rFonts w:hint="eastAsia" w:ascii="宋体" w:hAnsi="宋体"/>
        </w:rPr>
        <w:t>每个表格应有自己的表序和表题。并应在文中进行说明，例如：“如表</w:t>
      </w:r>
      <w:r>
        <w:rPr>
          <w:rFonts w:ascii="宋体" w:hAnsi="宋体"/>
        </w:rPr>
        <w:t>1.1</w:t>
      </w:r>
      <w:r>
        <w:rPr>
          <w:rFonts w:hint="eastAsia" w:ascii="宋体" w:hAnsi="宋体"/>
        </w:rPr>
        <w:t>”。</w:t>
      </w:r>
    </w:p>
    <w:p w14:paraId="5C0031FD">
      <w:pPr>
        <w:spacing w:line="360" w:lineRule="auto"/>
        <w:ind w:firstLine="480"/>
        <w:jc w:val="both"/>
        <w:rPr>
          <w:rFonts w:ascii="宋体" w:hAnsi="宋体"/>
        </w:rPr>
      </w:pPr>
      <w:r>
        <w:rPr>
          <w:rFonts w:hint="eastAsia" w:ascii="宋体" w:hAnsi="宋体"/>
        </w:rPr>
        <w:t>表序一般按章编排，如第一章第一个插表的序号为“表</w:t>
      </w:r>
      <w:r>
        <w:rPr>
          <w:rFonts w:ascii="宋体" w:hAnsi="宋体"/>
        </w:rPr>
        <w:t>1.1</w:t>
      </w:r>
      <w:r>
        <w:rPr>
          <w:rFonts w:hint="eastAsia" w:ascii="宋体" w:hAnsi="宋体"/>
        </w:rPr>
        <w:t>”等。表序与表名之间空一格，表名中不允许使用标点符号，表名后不加标点。表序与表名置于表上居中（</w:t>
      </w:r>
      <w:r>
        <w:rPr>
          <w:rFonts w:hint="eastAsia" w:ascii="宋体" w:hAnsi="宋体"/>
          <w:bCs/>
        </w:rPr>
        <w:t>5</w:t>
      </w:r>
      <w:r>
        <w:rPr>
          <w:rFonts w:hint="eastAsia" w:ascii="宋体" w:hAnsi="宋体"/>
        </w:rPr>
        <w:t>号黑体加粗，数字和字母为</w:t>
      </w:r>
      <w:r>
        <w:rPr>
          <w:rFonts w:hint="eastAsia" w:ascii="宋体" w:hAnsi="宋体"/>
          <w:bCs/>
        </w:rPr>
        <w:t>5</w:t>
      </w:r>
      <w:r>
        <w:rPr>
          <w:rFonts w:hint="eastAsia" w:ascii="宋体" w:hAnsi="宋体"/>
        </w:rPr>
        <w:t>号</w:t>
      </w:r>
      <w:r>
        <w:rPr>
          <w:rFonts w:hint="eastAsia" w:ascii="宋体" w:hAnsi="宋体"/>
          <w:bCs/>
        </w:rPr>
        <w:t>Times New Roman</w:t>
      </w:r>
      <w:r>
        <w:rPr>
          <w:rFonts w:hint="eastAsia" w:ascii="宋体" w:hAnsi="宋体"/>
        </w:rPr>
        <w:t>体加粗），见</w:t>
      </w:r>
      <w:r>
        <w:rPr>
          <w:rFonts w:hint="eastAsia" w:ascii="宋体" w:hAnsi="宋体"/>
          <w:bCs/>
        </w:rPr>
        <w:t>（样张7(2)）</w:t>
      </w:r>
      <w:r>
        <w:rPr>
          <w:rFonts w:hint="eastAsia" w:ascii="宋体" w:hAnsi="宋体"/>
        </w:rPr>
        <w:t>。</w:t>
      </w:r>
    </w:p>
    <w:p w14:paraId="69DB6D3F">
      <w:pPr>
        <w:spacing w:line="360" w:lineRule="auto"/>
        <w:ind w:firstLine="480"/>
        <w:jc w:val="both"/>
        <w:rPr>
          <w:rFonts w:ascii="宋体" w:hAnsi="宋体"/>
        </w:rPr>
      </w:pPr>
      <w:r>
        <w:rPr>
          <w:rFonts w:hint="eastAsia" w:ascii="宋体" w:hAnsi="宋体"/>
        </w:rPr>
        <w:t>表头设计应简单明了，尽量不用斜线。表头与表格为一整体，不得拆开排写于两页。</w:t>
      </w:r>
    </w:p>
    <w:p w14:paraId="6045EF44">
      <w:pPr>
        <w:spacing w:line="360" w:lineRule="auto"/>
        <w:ind w:firstLine="480"/>
        <w:jc w:val="both"/>
        <w:rPr>
          <w:rFonts w:ascii="宋体" w:hAnsi="宋体"/>
        </w:rPr>
      </w:pPr>
      <w:r>
        <w:rPr>
          <w:rFonts w:hint="eastAsia" w:ascii="宋体" w:hAnsi="宋体"/>
        </w:rPr>
        <w:t>全表如用同一单位，将单位符号移至表头右上角。</w:t>
      </w:r>
    </w:p>
    <w:p w14:paraId="1D034A2A">
      <w:pPr>
        <w:spacing w:line="360" w:lineRule="auto"/>
        <w:ind w:firstLine="480"/>
        <w:jc w:val="both"/>
      </w:pPr>
      <w:r>
        <w:rPr>
          <w:rFonts w:hint="eastAsia"/>
        </w:rPr>
        <w:t>表中数据应正确无误，书写清楚。数字空缺的格内加“－”字线（占</w:t>
      </w:r>
      <w:r>
        <w:t>2</w:t>
      </w:r>
      <w:r>
        <w:rPr>
          <w:rFonts w:hint="eastAsia"/>
        </w:rPr>
        <w:t>个数字），不允许用“</w:t>
      </w:r>
      <w:r>
        <w:rPr/>
        <w:sym w:font="Symbol" w:char="00B2"/>
      </w:r>
      <w:r>
        <w:rPr>
          <w:rFonts w:hint="eastAsia"/>
        </w:rPr>
        <w:t>”、“同上”之类的写法见</w:t>
      </w:r>
      <w:r>
        <w:rPr>
          <w:rFonts w:hint="eastAsia"/>
          <w:bCs/>
        </w:rPr>
        <w:t>（样张7(2)）</w:t>
      </w:r>
      <w:r>
        <w:rPr>
          <w:rFonts w:hint="eastAsia"/>
        </w:rPr>
        <w:t>。</w:t>
      </w:r>
    </w:p>
    <w:p w14:paraId="49D057E6">
      <w:pPr>
        <w:spacing w:line="360" w:lineRule="auto"/>
        <w:ind w:firstLine="480"/>
        <w:jc w:val="both"/>
        <w:rPr>
          <w:rFonts w:hint="eastAsia"/>
        </w:rPr>
      </w:pPr>
      <w:r>
        <w:rPr>
          <w:rFonts w:hint="eastAsia"/>
        </w:rPr>
        <w:t>表内文字说明</w:t>
      </w:r>
      <w:r>
        <w:rPr>
          <w:rFonts w:hint="eastAsia" w:eastAsia="黑体"/>
        </w:rPr>
        <w:t>（</w:t>
      </w:r>
      <w:r>
        <w:rPr>
          <w:rFonts w:hint="eastAsia" w:eastAsia="黑体"/>
          <w:bCs/>
        </w:rPr>
        <w:t>5</w:t>
      </w:r>
      <w:r>
        <w:rPr>
          <w:rFonts w:hint="eastAsia" w:ascii="宋体" w:hAnsi="宋体"/>
        </w:rPr>
        <w:t>号宋体</w:t>
      </w:r>
      <w:r>
        <w:rPr>
          <w:rFonts w:hint="eastAsia" w:eastAsia="黑体"/>
        </w:rPr>
        <w:t>）</w:t>
      </w:r>
      <w:r>
        <w:rPr>
          <w:rFonts w:hint="eastAsia"/>
        </w:rPr>
        <w:t>，起行空一格、转行顶格、句末不加标点。</w:t>
      </w:r>
    </w:p>
    <w:p w14:paraId="07420F33">
      <w:pPr>
        <w:spacing w:line="360" w:lineRule="auto"/>
        <w:ind w:right="-389" w:firstLine="480" w:firstLineChars="200"/>
        <w:rPr>
          <w:rFonts w:hint="eastAsia"/>
          <w:szCs w:val="21"/>
        </w:rPr>
      </w:pPr>
      <w:r>
        <w:rPr>
          <w:rFonts w:hint="eastAsia"/>
          <w:szCs w:val="21"/>
        </w:rPr>
        <w:t>表中若有附注时，用小</w:t>
      </w:r>
      <w:r>
        <w:rPr>
          <w:rFonts w:hint="eastAsia" w:eastAsia="黑体"/>
          <w:bCs/>
          <w:szCs w:val="21"/>
        </w:rPr>
        <w:t>5</w:t>
      </w:r>
      <w:r>
        <w:rPr>
          <w:rFonts w:hint="eastAsia" w:ascii="宋体" w:hAnsi="宋体"/>
          <w:szCs w:val="21"/>
        </w:rPr>
        <w:t>号宋体</w:t>
      </w:r>
      <w:r>
        <w:rPr>
          <w:rFonts w:hint="eastAsia" w:eastAsia="黑体"/>
          <w:szCs w:val="21"/>
        </w:rPr>
        <w:t>，</w:t>
      </w:r>
      <w:r>
        <w:rPr>
          <w:rFonts w:hint="eastAsia"/>
          <w:szCs w:val="21"/>
        </w:rPr>
        <w:t>写在表的下方，句末加标点，见</w:t>
      </w:r>
      <w:r>
        <w:rPr>
          <w:rFonts w:hint="eastAsia"/>
          <w:bCs/>
          <w:szCs w:val="21"/>
        </w:rPr>
        <w:t>（样张7(2)）</w:t>
      </w:r>
      <w:r>
        <w:rPr>
          <w:rFonts w:hint="eastAsia"/>
          <w:szCs w:val="21"/>
        </w:rPr>
        <w:t>。仅有一条附注时写成：注：；</w:t>
      </w:r>
    </w:p>
    <w:p w14:paraId="3C1D9EAD">
      <w:pPr>
        <w:spacing w:line="360" w:lineRule="auto"/>
        <w:ind w:right="-389" w:firstLine="480" w:firstLineChars="200"/>
        <w:rPr>
          <w:rFonts w:hint="eastAsia"/>
          <w:szCs w:val="21"/>
        </w:rPr>
      </w:pPr>
      <w:r>
        <w:rPr>
          <w:rFonts w:hint="eastAsia"/>
          <w:szCs w:val="21"/>
        </w:rPr>
        <w:t>有多条附注时，附</w:t>
      </w:r>
      <w:r>
        <w:rPr>
          <w:rFonts w:hint="eastAsia" w:ascii="宋体" w:hAnsi="宋体"/>
          <w:szCs w:val="21"/>
        </w:rPr>
        <w:t>注各项的序号一律用阿拉伯数字</w:t>
      </w:r>
      <w:r>
        <w:rPr>
          <w:rFonts w:hint="eastAsia" w:eastAsia="黑体"/>
          <w:szCs w:val="21"/>
        </w:rPr>
        <w:t>，</w:t>
      </w:r>
      <w:r>
        <w:rPr>
          <w:rFonts w:hint="eastAsia"/>
          <w:szCs w:val="21"/>
        </w:rPr>
        <w:t>例如：注1：。</w:t>
      </w:r>
    </w:p>
    <w:p w14:paraId="3AE69C6E">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outlineLvl w:val="1"/>
        <w:rPr>
          <w:rFonts w:hint="eastAsia" w:ascii="创艺简黑体" w:hAnsi="创艺简黑体" w:eastAsia="黑体"/>
          <w:b/>
          <w:bCs w:val="0"/>
        </w:rPr>
      </w:pPr>
      <w:r>
        <w:rPr>
          <w:rFonts w:hint="eastAsia" w:eastAsia="黑体"/>
          <w:b/>
          <w:bCs w:val="0"/>
        </w:rPr>
        <w:t>3.16 图</w:t>
      </w:r>
    </w:p>
    <w:p w14:paraId="0EDCD206">
      <w:pPr>
        <w:spacing w:line="360" w:lineRule="auto"/>
        <w:ind w:firstLine="480"/>
        <w:jc w:val="both"/>
        <w:rPr>
          <w:rFonts w:hint="eastAsia" w:eastAsia="黑体"/>
        </w:rPr>
      </w:pPr>
      <w:r>
        <w:rPr>
          <w:rFonts w:hint="eastAsia"/>
        </w:rPr>
        <w:t>毕业设计的插图应与文字紧密配合，文图相符，技术内容正确。选图要力求精练。</w:t>
      </w:r>
    </w:p>
    <w:p w14:paraId="193AFDCD">
      <w:pPr>
        <w:spacing w:line="360" w:lineRule="auto"/>
        <w:jc w:val="both"/>
        <w:outlineLvl w:val="2"/>
        <w:rPr>
          <w:rFonts w:eastAsia="黑体"/>
          <w:bCs/>
        </w:rPr>
      </w:pPr>
      <w:r>
        <w:rPr>
          <w:rFonts w:hint="eastAsia" w:eastAsia="黑体"/>
          <w:bCs/>
        </w:rPr>
        <w:t>3.16.1制图标准</w:t>
      </w:r>
    </w:p>
    <w:p w14:paraId="6D86BEFF">
      <w:pPr>
        <w:spacing w:line="360" w:lineRule="auto"/>
        <w:ind w:firstLine="480"/>
        <w:jc w:val="both"/>
        <w:rPr>
          <w:rFonts w:hint="eastAsia"/>
        </w:rPr>
      </w:pPr>
      <w:r>
        <w:rPr>
          <w:rFonts w:hint="eastAsia"/>
        </w:rPr>
        <w:t>插图应符合国家标准及专业标准。</w:t>
      </w:r>
    </w:p>
    <w:p w14:paraId="4F0CAF04">
      <w:pPr>
        <w:spacing w:line="360" w:lineRule="auto"/>
        <w:ind w:firstLine="480"/>
        <w:jc w:val="both"/>
        <w:rPr>
          <w:b w:val="0"/>
          <w:bCs w:val="0"/>
          <w:color w:val="auto"/>
          <w:spacing w:val="-12"/>
          <w:highlight w:val="none"/>
        </w:rPr>
      </w:pPr>
      <w:r>
        <w:rPr>
          <w:rFonts w:hint="eastAsia"/>
          <w:spacing w:val="-12"/>
        </w:rPr>
        <w:t>机械工程图：采用第一角投影法，</w:t>
      </w:r>
      <w:r>
        <w:rPr>
          <w:rFonts w:hint="eastAsia"/>
          <w:b w:val="0"/>
          <w:bCs w:val="0"/>
          <w:color w:val="auto"/>
          <w:spacing w:val="-12"/>
          <w:highlight w:val="none"/>
        </w:rPr>
        <w:t>严格按照</w:t>
      </w:r>
      <w:r>
        <w:rPr>
          <w:b w:val="0"/>
          <w:bCs w:val="0"/>
          <w:color w:val="auto"/>
          <w:spacing w:val="-12"/>
          <w:highlight w:val="none"/>
        </w:rPr>
        <w:t>GB4457~4460-84, GB131-83</w:t>
      </w:r>
      <w:r>
        <w:rPr>
          <w:rFonts w:hint="eastAsia"/>
          <w:b w:val="0"/>
          <w:bCs w:val="0"/>
          <w:color w:val="auto"/>
          <w:spacing w:val="-12"/>
          <w:highlight w:val="none"/>
        </w:rPr>
        <w:t>《机械制图》标准规定。</w:t>
      </w:r>
    </w:p>
    <w:p w14:paraId="4BA4C21C">
      <w:pPr>
        <w:spacing w:line="360" w:lineRule="auto"/>
        <w:ind w:firstLine="480"/>
        <w:jc w:val="both"/>
      </w:pPr>
      <w:r>
        <w:rPr>
          <w:rFonts w:hint="eastAsia"/>
        </w:rPr>
        <w:t>电气图：图形符号、文字符号等应符合有关标准的规定。</w:t>
      </w:r>
    </w:p>
    <w:p w14:paraId="2D8F500B">
      <w:pPr>
        <w:spacing w:line="360" w:lineRule="auto"/>
        <w:ind w:firstLine="480"/>
        <w:jc w:val="both"/>
      </w:pPr>
      <w:r>
        <w:rPr>
          <w:rFonts w:hint="eastAsia"/>
        </w:rPr>
        <w:t>流程图：原则上应采用结构化程序并正确运用流程框图。</w:t>
      </w:r>
    </w:p>
    <w:p w14:paraId="674CB47F">
      <w:pPr>
        <w:spacing w:line="360" w:lineRule="auto"/>
        <w:ind w:firstLine="480"/>
        <w:jc w:val="both"/>
        <w:rPr>
          <w:rFonts w:hint="eastAsia" w:eastAsia="黑体"/>
        </w:rPr>
      </w:pPr>
      <w:r>
        <w:rPr>
          <w:rFonts w:hint="eastAsia"/>
        </w:rPr>
        <w:t>对无规定符号的图形应采用该行业的常用画法。</w:t>
      </w:r>
    </w:p>
    <w:p w14:paraId="77D1ACF4">
      <w:pPr>
        <w:spacing w:line="360" w:lineRule="auto"/>
        <w:jc w:val="both"/>
        <w:outlineLvl w:val="2"/>
        <w:rPr>
          <w:rFonts w:eastAsia="黑体"/>
          <w:bCs/>
        </w:rPr>
      </w:pPr>
      <w:r>
        <w:rPr>
          <w:rFonts w:hint="eastAsia" w:eastAsia="黑体"/>
          <w:bCs/>
        </w:rPr>
        <w:t>3.16.2图题及图中说明</w:t>
      </w:r>
    </w:p>
    <w:p w14:paraId="28C7D798">
      <w:pPr>
        <w:spacing w:line="360" w:lineRule="auto"/>
        <w:ind w:firstLine="480"/>
        <w:jc w:val="both"/>
        <w:rPr>
          <w:rFonts w:hint="eastAsia" w:ascii="宋体" w:hAnsi="宋体"/>
        </w:rPr>
      </w:pPr>
      <w:r>
        <w:rPr>
          <w:rFonts w:hint="eastAsia" w:ascii="宋体" w:hAnsi="宋体"/>
        </w:rPr>
        <w:t>每幅插图均应有图题（由图号和图名组成）。图号按章编排，如第一章第一图的图号为“图</w:t>
      </w:r>
      <w:r>
        <w:rPr>
          <w:rFonts w:ascii="宋体" w:hAnsi="宋体"/>
        </w:rPr>
        <w:t>1.1</w:t>
      </w:r>
      <w:r>
        <w:rPr>
          <w:rFonts w:hint="eastAsia" w:ascii="宋体" w:hAnsi="宋体"/>
        </w:rPr>
        <w:t>”等。图题置于图下，用</w:t>
      </w:r>
      <w:r>
        <w:rPr>
          <w:rFonts w:hint="eastAsia" w:ascii="宋体" w:hAnsi="宋体"/>
          <w:bCs/>
        </w:rPr>
        <w:t>5</w:t>
      </w:r>
      <w:r>
        <w:rPr>
          <w:rFonts w:hint="eastAsia" w:ascii="宋体" w:hAnsi="宋体"/>
        </w:rPr>
        <w:t>号宋体加粗。有图注或其他说明时应置于图题之上，用小</w:t>
      </w:r>
      <w:r>
        <w:rPr>
          <w:rFonts w:hint="eastAsia" w:ascii="宋体" w:hAnsi="宋体"/>
          <w:bCs/>
        </w:rPr>
        <w:t>5</w:t>
      </w:r>
      <w:r>
        <w:rPr>
          <w:rFonts w:hint="eastAsia" w:ascii="宋体" w:hAnsi="宋体"/>
        </w:rPr>
        <w:t>号宋体。图名在图号之后空一格排写。引用图应说明出处，在图题右上角加引用文献号。图中若有分图时，分图号用(</w:t>
      </w:r>
      <w:r>
        <w:rPr>
          <w:rFonts w:ascii="宋体" w:hAnsi="宋体"/>
        </w:rPr>
        <w:t>a)</w:t>
      </w:r>
      <w:r>
        <w:rPr>
          <w:rFonts w:hint="eastAsia" w:ascii="宋体" w:hAnsi="宋体"/>
        </w:rPr>
        <w:t>、(</w:t>
      </w:r>
      <w:r>
        <w:rPr>
          <w:rFonts w:ascii="宋体" w:hAnsi="宋体"/>
        </w:rPr>
        <w:t>b)</w:t>
      </w:r>
      <w:r>
        <w:rPr>
          <w:rFonts w:hint="eastAsia" w:ascii="宋体" w:hAnsi="宋体"/>
        </w:rPr>
        <w:t>等置于分图之下，见</w:t>
      </w:r>
      <w:r>
        <w:rPr>
          <w:rFonts w:hint="eastAsia" w:ascii="宋体" w:hAnsi="宋体"/>
          <w:bCs/>
        </w:rPr>
        <w:t>（样张7(3)）</w:t>
      </w:r>
      <w:r>
        <w:rPr>
          <w:rFonts w:hint="eastAsia" w:ascii="宋体" w:hAnsi="宋体"/>
        </w:rPr>
        <w:t>。</w:t>
      </w:r>
    </w:p>
    <w:p w14:paraId="7DEB98E7">
      <w:pPr>
        <w:spacing w:line="360" w:lineRule="auto"/>
        <w:ind w:firstLine="480"/>
        <w:jc w:val="both"/>
        <w:rPr>
          <w:rFonts w:hint="eastAsia" w:ascii="宋体" w:hAnsi="宋体"/>
        </w:rPr>
      </w:pPr>
      <w:r>
        <w:rPr>
          <w:rFonts w:hint="eastAsia" w:ascii="宋体" w:hAnsi="宋体"/>
        </w:rPr>
        <w:t>图中各部分说明应采用中文（引用的外文图除外）或数字符号，各项文字说明置于图题之上（有分图题者，置于分图题之上），见</w:t>
      </w:r>
      <w:r>
        <w:rPr>
          <w:rFonts w:hint="eastAsia" w:ascii="宋体" w:hAnsi="宋体"/>
          <w:bCs/>
        </w:rPr>
        <w:t>（样张7(1)）</w:t>
      </w:r>
      <w:r>
        <w:rPr>
          <w:rFonts w:hint="eastAsia" w:ascii="宋体" w:hAnsi="宋体"/>
        </w:rPr>
        <w:t>。</w:t>
      </w:r>
    </w:p>
    <w:p w14:paraId="075FE4CD">
      <w:pPr>
        <w:spacing w:line="360" w:lineRule="auto"/>
        <w:jc w:val="both"/>
        <w:outlineLvl w:val="2"/>
        <w:rPr>
          <w:rFonts w:eastAsia="黑体"/>
          <w:bCs/>
        </w:rPr>
      </w:pPr>
      <w:r>
        <w:rPr>
          <w:rFonts w:hint="eastAsia" w:eastAsia="黑体"/>
          <w:bCs/>
        </w:rPr>
        <w:t>3.16.3插图编排</w:t>
      </w:r>
    </w:p>
    <w:p w14:paraId="487162C2">
      <w:pPr>
        <w:spacing w:line="360" w:lineRule="auto"/>
        <w:ind w:firstLine="480"/>
        <w:jc w:val="both"/>
        <w:rPr>
          <w:rFonts w:hint="eastAsia" w:ascii="宋体"/>
        </w:rPr>
      </w:pPr>
      <w:r>
        <w:rPr>
          <w:rFonts w:hint="eastAsia" w:ascii="宋体"/>
        </w:rPr>
        <w:t>插图与其图题为一个整体，不得拆开排写于两页。插图处的该页空白不够排写该图整体时，可将其后文字部分提前排写，将图移至次页最前面。</w:t>
      </w:r>
    </w:p>
    <w:p w14:paraId="12EC197E">
      <w:pPr>
        <w:spacing w:line="360" w:lineRule="auto"/>
        <w:jc w:val="both"/>
        <w:outlineLvl w:val="2"/>
        <w:rPr>
          <w:rFonts w:eastAsia="黑体"/>
          <w:bCs/>
        </w:rPr>
      </w:pPr>
      <w:r>
        <w:rPr>
          <w:rFonts w:hint="eastAsia" w:eastAsia="黑体"/>
          <w:bCs/>
        </w:rPr>
        <w:t>3.16.4坐标与坐标单位</w:t>
      </w:r>
    </w:p>
    <w:p w14:paraId="3A41DC57">
      <w:pPr>
        <w:spacing w:line="360" w:lineRule="auto"/>
        <w:ind w:firstLine="480"/>
        <w:jc w:val="both"/>
        <w:rPr>
          <w:rFonts w:hint="eastAsia"/>
        </w:rPr>
      </w:pPr>
      <w:r>
        <w:t>对坐标轴</w:t>
      </w:r>
      <w:r>
        <w:rPr>
          <w:rFonts w:hint="eastAsia"/>
        </w:rPr>
        <w:t>必须</w:t>
      </w:r>
      <w:r>
        <w:t>进行说明</w:t>
      </w:r>
      <w:r>
        <w:rPr>
          <w:rFonts w:hint="eastAsia"/>
        </w:rPr>
        <w:t>，有数字标注的坐标图，必须注明坐标单位，见</w:t>
      </w:r>
      <w:r>
        <w:rPr>
          <w:rFonts w:hint="eastAsia"/>
          <w:bCs/>
        </w:rPr>
        <w:t>（样张7(1)）</w:t>
      </w:r>
      <w:r>
        <w:rPr>
          <w:rFonts w:hint="eastAsia"/>
        </w:rPr>
        <w:t>。</w:t>
      </w:r>
    </w:p>
    <w:p w14:paraId="4D227E84">
      <w:pPr>
        <w:spacing w:line="360" w:lineRule="auto"/>
        <w:jc w:val="both"/>
        <w:outlineLvl w:val="2"/>
        <w:rPr>
          <w:rFonts w:eastAsia="黑体"/>
          <w:bCs/>
        </w:rPr>
      </w:pPr>
      <w:r>
        <w:rPr>
          <w:rFonts w:hint="eastAsia" w:eastAsia="黑体"/>
          <w:bCs/>
        </w:rPr>
        <w:t>3.16.5论文原件中照片图及插图</w:t>
      </w:r>
    </w:p>
    <w:p w14:paraId="526F79E6">
      <w:pPr>
        <w:spacing w:line="360" w:lineRule="auto"/>
        <w:ind w:firstLine="480"/>
        <w:jc w:val="both"/>
        <w:rPr>
          <w:rFonts w:hint="eastAsia"/>
        </w:rPr>
      </w:pPr>
      <w:r>
        <w:rPr>
          <w:rFonts w:hint="eastAsia"/>
          <w:lang w:eastAsia="zh-CN"/>
        </w:rPr>
        <w:t>毕业论文(设计)</w:t>
      </w:r>
      <w:r>
        <w:rPr>
          <w:rFonts w:hint="eastAsia"/>
        </w:rPr>
        <w:t>原件中的照片图应是直接用数码相机拍照的照片，或是原版照片粘贴，不得采用复印方式。照片可为黑白或彩色，应主题突出、层次分明、清晰整洁、反差适中。照片采用光面相纸，</w:t>
      </w:r>
      <w:r>
        <w:rPr>
          <w:rFonts w:hint="eastAsia"/>
          <w:color w:val="auto"/>
        </w:rPr>
        <w:t>不宜用布纹相纸。对金相显</w:t>
      </w:r>
      <w:r>
        <w:rPr>
          <w:rFonts w:hint="eastAsia"/>
        </w:rPr>
        <w:t>微组织照片必须注明放大倍数。</w:t>
      </w:r>
    </w:p>
    <w:p w14:paraId="2F1DB25C">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outlineLvl w:val="1"/>
        <w:rPr>
          <w:rFonts w:hint="eastAsia" w:ascii="黑体" w:hAnsi="黑体" w:eastAsia="黑体" w:cs="黑体"/>
          <w:b/>
          <w:bCs w:val="0"/>
          <w:color w:val="auto"/>
        </w:rPr>
      </w:pPr>
      <w:r>
        <w:rPr>
          <w:rFonts w:hint="eastAsia" w:ascii="黑体" w:hAnsi="黑体" w:eastAsia="黑体" w:cs="黑体"/>
          <w:b/>
          <w:bCs w:val="0"/>
          <w:color w:val="auto"/>
        </w:rPr>
        <w:t>3.17注释</w:t>
      </w:r>
    </w:p>
    <w:p w14:paraId="4E5527AD">
      <w:pPr>
        <w:spacing w:line="360" w:lineRule="auto"/>
        <w:ind w:firstLine="480"/>
        <w:jc w:val="both"/>
        <w:rPr>
          <w:rFonts w:hint="eastAsia"/>
          <w:b w:val="0"/>
          <w:bCs/>
          <w:color w:val="auto"/>
        </w:rPr>
      </w:pPr>
      <w:r>
        <w:rPr>
          <w:rFonts w:hint="eastAsia"/>
          <w:b w:val="0"/>
          <w:bCs/>
          <w:color w:val="auto"/>
          <w:lang w:eastAsia="zh-CN"/>
        </w:rPr>
        <w:t>毕业论文(设计)</w:t>
      </w:r>
      <w:r>
        <w:rPr>
          <w:rFonts w:hint="eastAsia"/>
          <w:b w:val="0"/>
          <w:bCs/>
          <w:color w:val="auto"/>
        </w:rPr>
        <w:t>中有个别名词或情况需要解释时，可加注说明，注释可用页末注（将注文放在加注页稿纸的下端）或篇末注（将全部注文集中在文章末尾），而不用行中注（夹在正文中的注）。若在同一页中有两个以上的注时，按各注出现的先后编列注号，注释只限于写在注释符号出现的同页，不得隔页。</w:t>
      </w:r>
    </w:p>
    <w:p w14:paraId="6048C66C">
      <w:pPr>
        <w:keepNext w:val="0"/>
        <w:keepLines w:val="0"/>
        <w:pageBreakBefore w:val="0"/>
        <w:widowControl w:val="0"/>
        <w:kinsoku/>
        <w:wordWrap/>
        <w:overflowPunct/>
        <w:topLinePunct w:val="0"/>
        <w:autoSpaceDE/>
        <w:autoSpaceDN/>
        <w:bidi w:val="0"/>
        <w:adjustRightInd w:val="0"/>
        <w:snapToGrid/>
        <w:spacing w:before="240" w:beforeLines="100" w:line="360" w:lineRule="auto"/>
        <w:textAlignment w:val="baseline"/>
        <w:outlineLvl w:val="1"/>
        <w:rPr>
          <w:rFonts w:hint="eastAsia" w:ascii="黑体" w:hAnsi="黑体" w:eastAsia="黑体" w:cs="黑体"/>
          <w:b/>
          <w:bCs w:val="0"/>
          <w:color w:val="auto"/>
          <w:highlight w:val="none"/>
        </w:rPr>
      </w:pPr>
      <w:r>
        <w:rPr>
          <w:rFonts w:hint="eastAsia" w:ascii="黑体" w:hAnsi="黑体" w:eastAsia="黑体" w:cs="黑体"/>
          <w:b/>
          <w:bCs w:val="0"/>
          <w:color w:val="auto"/>
          <w:highlight w:val="none"/>
        </w:rPr>
        <w:t>3.18 参考文献</w:t>
      </w:r>
    </w:p>
    <w:p w14:paraId="1B26897F">
      <w:pPr>
        <w:spacing w:line="360" w:lineRule="auto"/>
        <w:ind w:firstLine="480" w:firstLineChars="200"/>
        <w:rPr>
          <w:rFonts w:hint="eastAsia" w:eastAsia="宋体"/>
          <w:color w:val="auto"/>
          <w:highlight w:val="none"/>
          <w:lang w:eastAsia="zh-CN"/>
        </w:rPr>
      </w:pPr>
      <w:r>
        <w:rPr>
          <w:color w:val="auto"/>
          <w:highlight w:val="none"/>
        </w:rPr>
        <w:t>参考文献的著录均应符合国家有关标准</w:t>
      </w:r>
      <w:r>
        <w:rPr>
          <w:rFonts w:hint="eastAsia"/>
          <w:color w:val="auto"/>
          <w:highlight w:val="none"/>
        </w:rPr>
        <w:t>（按GB7714—2015《文后参考文献著录格式》执行）</w:t>
      </w:r>
      <w:r>
        <w:rPr>
          <w:color w:val="auto"/>
          <w:highlight w:val="none"/>
        </w:rPr>
        <w:t>。以“参考文献”居中排作为标识；参考文献的序号左顶格，并用数字加方括号表示，如［</w:t>
      </w:r>
      <w:r>
        <w:rPr>
          <w:rFonts w:hint="eastAsia"/>
          <w:color w:val="auto"/>
          <w:highlight w:val="none"/>
        </w:rPr>
        <w:t>1］</w:t>
      </w:r>
      <w:r>
        <w:rPr>
          <w:color w:val="auto"/>
          <w:highlight w:val="none"/>
        </w:rPr>
        <w:t>，［</w:t>
      </w:r>
      <w:r>
        <w:rPr>
          <w:rFonts w:hint="eastAsia"/>
          <w:color w:val="auto"/>
          <w:highlight w:val="none"/>
        </w:rPr>
        <w:t>2</w:t>
      </w:r>
      <w:r>
        <w:rPr>
          <w:color w:val="auto"/>
          <w:highlight w:val="none"/>
        </w:rPr>
        <w:t>］，…，以与正文中的指示序号格式一致。每一参考文献条目的最后均以“．”结束。各类参考文献条目的编排格式及示例如下。</w:t>
      </w:r>
    </w:p>
    <w:p w14:paraId="07CC41C6">
      <w:pPr>
        <w:spacing w:line="360" w:lineRule="auto"/>
        <w:ind w:firstLine="480" w:firstLineChars="200"/>
        <w:rPr>
          <w:rFonts w:hint="eastAsia" w:eastAsia="宋体"/>
          <w:b w:val="0"/>
          <w:bCs w:val="0"/>
          <w:color w:val="auto"/>
          <w:highlight w:val="none"/>
          <w:lang w:eastAsia="zh-CN"/>
        </w:rPr>
      </w:pPr>
      <w:r>
        <w:rPr>
          <w:rFonts w:hint="eastAsia"/>
          <w:b w:val="0"/>
          <w:bCs w:val="0"/>
          <w:color w:val="auto"/>
          <w:highlight w:val="none"/>
        </w:rPr>
        <w:t>1</w:t>
      </w:r>
      <w:r>
        <w:rPr>
          <w:b w:val="0"/>
          <w:bCs w:val="0"/>
          <w:color w:val="auto"/>
          <w:highlight w:val="none"/>
        </w:rPr>
        <w:t>．连续出版物</w:t>
      </w:r>
    </w:p>
    <w:p w14:paraId="7AA25DDA">
      <w:pPr>
        <w:spacing w:line="360" w:lineRule="auto"/>
        <w:ind w:firstLine="480" w:firstLineChars="200"/>
        <w:rPr>
          <w:rFonts w:hint="eastAsia" w:eastAsia="宋体"/>
          <w:b w:val="0"/>
          <w:bCs w:val="0"/>
          <w:color w:val="auto"/>
          <w:highlight w:val="none"/>
          <w:lang w:eastAsia="zh-CN"/>
        </w:rPr>
      </w:pPr>
      <w:r>
        <w:rPr>
          <w:b w:val="0"/>
          <w:bCs w:val="0"/>
          <w:color w:val="auto"/>
          <w:highlight w:val="none"/>
        </w:rPr>
        <w:t xml:space="preserve">    </w:t>
      </w:r>
      <w:r>
        <w:rPr>
          <w:rFonts w:hint="eastAsia"/>
          <w:b w:val="0"/>
          <w:bCs w:val="0"/>
          <w:color w:val="auto"/>
          <w:highlight w:val="none"/>
        </w:rPr>
        <w:t xml:space="preserve"> </w:t>
      </w:r>
      <w:r>
        <w:rPr>
          <w:b w:val="0"/>
          <w:bCs w:val="0"/>
          <w:color w:val="auto"/>
          <w:highlight w:val="none"/>
        </w:rPr>
        <w:t>［序号］主要责任者</w:t>
      </w:r>
      <w:r>
        <w:rPr>
          <w:b w:val="0"/>
          <w:bCs w:val="0"/>
          <w:color w:val="auto"/>
          <w:spacing w:val="-60"/>
          <w:highlight w:val="none"/>
        </w:rPr>
        <w:t>．</w:t>
      </w:r>
      <w:r>
        <w:rPr>
          <w:b w:val="0"/>
          <w:bCs w:val="0"/>
          <w:color w:val="auto"/>
          <w:highlight w:val="none"/>
        </w:rPr>
        <w:t>文献题名</w:t>
      </w:r>
      <w:r>
        <w:rPr>
          <w:rFonts w:hint="eastAsia"/>
          <w:b w:val="0"/>
          <w:bCs w:val="0"/>
          <w:color w:val="auto"/>
          <w:highlight w:val="none"/>
        </w:rPr>
        <w:t>[</w:t>
      </w:r>
      <w:r>
        <w:rPr>
          <w:b w:val="0"/>
          <w:bCs w:val="0"/>
          <w:color w:val="auto"/>
          <w:highlight w:val="none"/>
        </w:rPr>
        <w:t>J</w:t>
      </w:r>
      <w:r>
        <w:rPr>
          <w:rFonts w:hint="eastAsia"/>
          <w:b w:val="0"/>
          <w:bCs w:val="0"/>
          <w:color w:val="auto"/>
          <w:highlight w:val="none"/>
        </w:rPr>
        <w:t>]</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刊名</w:t>
      </w:r>
      <w:r>
        <w:rPr>
          <w:b w:val="0"/>
          <w:bCs w:val="0"/>
          <w:color w:val="auto"/>
          <w:spacing w:val="-60"/>
          <w:highlight w:val="none"/>
        </w:rPr>
        <w:t>，</w:t>
      </w:r>
      <w:r>
        <w:rPr>
          <w:b w:val="0"/>
          <w:bCs w:val="0"/>
          <w:color w:val="auto"/>
          <w:highlight w:val="none"/>
        </w:rPr>
        <w:t>出版年份</w:t>
      </w:r>
      <w:r>
        <w:rPr>
          <w:b w:val="0"/>
          <w:bCs w:val="0"/>
          <w:color w:val="auto"/>
          <w:spacing w:val="-60"/>
          <w:highlight w:val="none"/>
        </w:rPr>
        <w:t>，</w:t>
      </w:r>
      <w:r>
        <w:rPr>
          <w:b w:val="0"/>
          <w:bCs w:val="0"/>
          <w:color w:val="auto"/>
          <w:highlight w:val="none"/>
        </w:rPr>
        <w:t>卷号(期号)</w:t>
      </w:r>
      <w:r>
        <w:rPr>
          <w:b w:val="0"/>
          <w:bCs w:val="0"/>
          <w:color w:val="auto"/>
          <w:spacing w:val="-60"/>
          <w:highlight w:val="none"/>
        </w:rPr>
        <w:t xml:space="preserve"> ：</w:t>
      </w:r>
      <w:r>
        <w:rPr>
          <w:b w:val="0"/>
          <w:bCs w:val="0"/>
          <w:color w:val="auto"/>
          <w:highlight w:val="none"/>
        </w:rPr>
        <w:t>起止页码．</w:t>
      </w:r>
    </w:p>
    <w:p w14:paraId="40298BE3">
      <w:pPr>
        <w:spacing w:line="360" w:lineRule="auto"/>
        <w:ind w:firstLine="480" w:firstLineChars="200"/>
        <w:rPr>
          <w:rFonts w:hint="eastAsia"/>
          <w:b w:val="0"/>
          <w:bCs w:val="0"/>
          <w:color w:val="auto"/>
          <w:highlight w:val="none"/>
        </w:rPr>
      </w:pPr>
      <w:r>
        <w:rPr>
          <w:b w:val="0"/>
          <w:bCs w:val="0"/>
          <w:color w:val="auto"/>
          <w:highlight w:val="none"/>
        </w:rPr>
        <w:t>         例如: ［</w:t>
      </w:r>
      <w:r>
        <w:rPr>
          <w:rFonts w:hint="eastAsia"/>
          <w:b w:val="0"/>
          <w:bCs w:val="0"/>
          <w:color w:val="auto"/>
          <w:highlight w:val="none"/>
        </w:rPr>
        <w:t>1</w:t>
      </w:r>
      <w:r>
        <w:rPr>
          <w:b w:val="0"/>
          <w:bCs w:val="0"/>
          <w:color w:val="auto"/>
          <w:highlight w:val="none"/>
        </w:rPr>
        <w:t>］</w:t>
      </w:r>
      <w:r>
        <w:rPr>
          <w:rFonts w:hint="eastAsia"/>
          <w:b w:val="0"/>
          <w:bCs w:val="0"/>
          <w:color w:val="auto"/>
          <w:highlight w:val="none"/>
        </w:rPr>
        <w:t>毛峡，丁玉宽</w:t>
      </w:r>
      <w:r>
        <w:rPr>
          <w:b w:val="0"/>
          <w:bCs w:val="0"/>
          <w:color w:val="auto"/>
          <w:spacing w:val="-60"/>
          <w:highlight w:val="none"/>
        </w:rPr>
        <w:t>．</w:t>
      </w:r>
      <w:r>
        <w:rPr>
          <w:rFonts w:hint="eastAsia"/>
          <w:b w:val="0"/>
          <w:bCs w:val="0"/>
          <w:color w:val="auto"/>
          <w:highlight w:val="none"/>
        </w:rPr>
        <w:t>图像的情感特征分析及其和谐感评价</w:t>
      </w:r>
      <w:r>
        <w:rPr>
          <w:b w:val="0"/>
          <w:bCs w:val="0"/>
          <w:color w:val="auto"/>
          <w:highlight w:val="none"/>
        </w:rPr>
        <w:t>[</w:t>
      </w:r>
      <w:r>
        <w:rPr>
          <w:rFonts w:hint="eastAsia"/>
          <w:b w:val="0"/>
          <w:bCs w:val="0"/>
          <w:color w:val="auto"/>
          <w:highlight w:val="none"/>
        </w:rPr>
        <w:t>J]</w:t>
      </w:r>
      <w:r>
        <w:rPr>
          <w:rFonts w:hint="eastAsia"/>
          <w:b w:val="0"/>
          <w:bCs w:val="0"/>
          <w:color w:val="auto"/>
          <w:spacing w:val="-60"/>
          <w:highlight w:val="none"/>
        </w:rPr>
        <w:t xml:space="preserve"> </w:t>
      </w:r>
      <w:r>
        <w:rPr>
          <w:b w:val="0"/>
          <w:bCs w:val="0"/>
          <w:color w:val="auto"/>
          <w:spacing w:val="-60"/>
          <w:highlight w:val="none"/>
        </w:rPr>
        <w:t>．</w:t>
      </w:r>
      <w:r>
        <w:rPr>
          <w:rFonts w:hint="eastAsia"/>
          <w:b w:val="0"/>
          <w:bCs w:val="0"/>
          <w:color w:val="auto"/>
          <w:highlight w:val="none"/>
        </w:rPr>
        <w:t>电子学报</w:t>
      </w:r>
      <w:r>
        <w:rPr>
          <w:b w:val="0"/>
          <w:bCs w:val="0"/>
          <w:color w:val="auto"/>
          <w:highlight w:val="none"/>
        </w:rPr>
        <w:t xml:space="preserve">, </w:t>
      </w:r>
      <w:r>
        <w:rPr>
          <w:rFonts w:hint="eastAsia"/>
          <w:b w:val="0"/>
          <w:bCs w:val="0"/>
          <w:color w:val="auto"/>
          <w:highlight w:val="none"/>
        </w:rPr>
        <w:t>2001，29</w:t>
      </w:r>
      <w:r>
        <w:rPr>
          <w:b w:val="0"/>
          <w:bCs w:val="0"/>
          <w:color w:val="auto"/>
          <w:highlight w:val="none"/>
        </w:rPr>
        <w:t>(1</w:t>
      </w:r>
      <w:r>
        <w:rPr>
          <w:rFonts w:hint="eastAsia"/>
          <w:b w:val="0"/>
          <w:bCs w:val="0"/>
          <w:color w:val="auto"/>
          <w:highlight w:val="none"/>
        </w:rPr>
        <w:t>2A</w:t>
      </w:r>
      <w:r>
        <w:rPr>
          <w:b w:val="0"/>
          <w:bCs w:val="0"/>
          <w:color w:val="auto"/>
          <w:highlight w:val="none"/>
        </w:rPr>
        <w:t>)</w:t>
      </w:r>
      <w:r>
        <w:rPr>
          <w:b w:val="0"/>
          <w:bCs w:val="0"/>
          <w:color w:val="auto"/>
          <w:spacing w:val="-60"/>
          <w:highlight w:val="none"/>
        </w:rPr>
        <w:t xml:space="preserve"> ：</w:t>
      </w:r>
      <w:r>
        <w:rPr>
          <w:rFonts w:hint="eastAsia"/>
          <w:b w:val="0"/>
          <w:bCs w:val="0"/>
          <w:color w:val="auto"/>
          <w:highlight w:val="none"/>
        </w:rPr>
        <w:t>1923</w:t>
      </w:r>
      <w:r>
        <w:rPr>
          <w:b w:val="0"/>
          <w:bCs w:val="0"/>
          <w:color w:val="auto"/>
          <w:highlight w:val="none"/>
        </w:rPr>
        <w:t>-</w:t>
      </w:r>
      <w:r>
        <w:rPr>
          <w:rFonts w:hint="eastAsia"/>
          <w:b w:val="0"/>
          <w:bCs w:val="0"/>
          <w:color w:val="auto"/>
          <w:highlight w:val="none"/>
        </w:rPr>
        <w:t>1927</w:t>
      </w:r>
      <w:r>
        <w:rPr>
          <w:b w:val="0"/>
          <w:bCs w:val="0"/>
          <w:color w:val="auto"/>
          <w:highlight w:val="none"/>
        </w:rPr>
        <w:t>．</w:t>
      </w:r>
    </w:p>
    <w:p w14:paraId="19D7CFC4">
      <w:pPr>
        <w:tabs>
          <w:tab w:val="left" w:pos="207"/>
        </w:tabs>
        <w:snapToGrid w:val="0"/>
        <w:spacing w:line="360" w:lineRule="auto"/>
        <w:ind w:firstLine="960" w:firstLineChars="400"/>
        <w:outlineLvl w:val="0"/>
        <w:rPr>
          <w:rFonts w:hint="eastAsia"/>
          <w:b w:val="0"/>
          <w:bCs w:val="0"/>
          <w:color w:val="auto"/>
          <w:highlight w:val="none"/>
        </w:rPr>
      </w:pPr>
      <w:r>
        <w:rPr>
          <w:b w:val="0"/>
          <w:bCs w:val="0"/>
          <w:color w:val="auto"/>
          <w:highlight w:val="none"/>
        </w:rPr>
        <w:t>[</w:t>
      </w:r>
      <w:r>
        <w:rPr>
          <w:rFonts w:hint="eastAsia"/>
          <w:b w:val="0"/>
          <w:bCs w:val="0"/>
          <w:color w:val="auto"/>
          <w:highlight w:val="none"/>
        </w:rPr>
        <w:t>2</w:t>
      </w:r>
      <w:r>
        <w:rPr>
          <w:b w:val="0"/>
          <w:bCs w:val="0"/>
          <w:color w:val="auto"/>
          <w:highlight w:val="none"/>
        </w:rPr>
        <w:t xml:space="preserve">] </w:t>
      </w:r>
      <w:r>
        <w:rPr>
          <w:rFonts w:hint="eastAsia"/>
          <w:b w:val="0"/>
          <w:bCs w:val="0"/>
          <w:color w:val="auto"/>
          <w:highlight w:val="none"/>
        </w:rPr>
        <w:t xml:space="preserve">Mao Xia, et al. </w:t>
      </w:r>
      <w:r>
        <w:rPr>
          <w:b w:val="0"/>
          <w:bCs w:val="0"/>
          <w:color w:val="auto"/>
          <w:highlight w:val="none"/>
        </w:rPr>
        <w:t>Affective Property of Image and Fractal Dimension[</w:t>
      </w:r>
      <w:r>
        <w:rPr>
          <w:rFonts w:hint="eastAsia"/>
          <w:b w:val="0"/>
          <w:bCs w:val="0"/>
          <w:color w:val="auto"/>
          <w:highlight w:val="none"/>
        </w:rPr>
        <w:t>J</w:t>
      </w:r>
      <w:r>
        <w:rPr>
          <w:b w:val="0"/>
          <w:bCs w:val="0"/>
          <w:color w:val="auto"/>
          <w:highlight w:val="none"/>
        </w:rPr>
        <w:t>]</w:t>
      </w:r>
      <w:r>
        <w:rPr>
          <w:rFonts w:hint="eastAsia"/>
          <w:b w:val="0"/>
          <w:bCs w:val="0"/>
          <w:color w:val="auto"/>
          <w:highlight w:val="none"/>
        </w:rPr>
        <w:t xml:space="preserve">. </w:t>
      </w:r>
      <w:r>
        <w:rPr>
          <w:b w:val="0"/>
          <w:bCs w:val="0"/>
          <w:color w:val="auto"/>
          <w:highlight w:val="none"/>
        </w:rPr>
        <w:t>Chaos, Solitons &amp; Fractals</w:t>
      </w:r>
      <w:r>
        <w:rPr>
          <w:b w:val="0"/>
          <w:bCs w:val="0"/>
          <w:color w:val="auto"/>
          <w:spacing w:val="-60"/>
          <w:highlight w:val="none"/>
        </w:rPr>
        <w:t>．</w:t>
      </w:r>
      <w:r>
        <w:rPr>
          <w:b w:val="0"/>
          <w:bCs w:val="0"/>
          <w:color w:val="auto"/>
          <w:highlight w:val="none"/>
        </w:rPr>
        <w:t>U</w:t>
      </w:r>
      <w:r>
        <w:rPr>
          <w:b w:val="0"/>
          <w:bCs w:val="0"/>
          <w:color w:val="auto"/>
          <w:spacing w:val="-60"/>
          <w:highlight w:val="none"/>
        </w:rPr>
        <w:t>．</w:t>
      </w:r>
      <w:r>
        <w:rPr>
          <w:b w:val="0"/>
          <w:bCs w:val="0"/>
          <w:color w:val="auto"/>
          <w:highlight w:val="none"/>
        </w:rPr>
        <w:t>K</w:t>
      </w:r>
      <w:r>
        <w:rPr>
          <w:b w:val="0"/>
          <w:bCs w:val="0"/>
          <w:color w:val="auto"/>
          <w:spacing w:val="-60"/>
          <w:highlight w:val="none"/>
        </w:rPr>
        <w:t>．，</w:t>
      </w:r>
      <w:r>
        <w:rPr>
          <w:rFonts w:hint="eastAsia"/>
          <w:b w:val="0"/>
          <w:bCs w:val="0"/>
          <w:color w:val="auto"/>
          <w:spacing w:val="-40"/>
          <w:highlight w:val="none"/>
        </w:rPr>
        <w:t xml:space="preserve">  </w:t>
      </w:r>
      <w:r>
        <w:rPr>
          <w:b w:val="0"/>
          <w:bCs w:val="0"/>
          <w:color w:val="auto"/>
          <w:highlight w:val="none"/>
        </w:rPr>
        <w:t>2003</w:t>
      </w:r>
      <w:r>
        <w:rPr>
          <w:rFonts w:hint="eastAsia"/>
          <w:b w:val="0"/>
          <w:bCs w:val="0"/>
          <w:color w:val="auto"/>
          <w:highlight w:val="none"/>
        </w:rPr>
        <w:t>:V15 905-910</w:t>
      </w:r>
      <w:r>
        <w:rPr>
          <w:b w:val="0"/>
          <w:bCs w:val="0"/>
          <w:color w:val="auto"/>
          <w:spacing w:val="-60"/>
          <w:highlight w:val="none"/>
        </w:rPr>
        <w:t>．</w:t>
      </w:r>
    </w:p>
    <w:p w14:paraId="44C84787">
      <w:pPr>
        <w:spacing w:line="360" w:lineRule="auto"/>
        <w:ind w:firstLine="480" w:firstLineChars="200"/>
        <w:rPr>
          <w:rFonts w:hint="eastAsia" w:eastAsia="宋体"/>
          <w:b w:val="0"/>
          <w:bCs w:val="0"/>
          <w:color w:val="auto"/>
          <w:highlight w:val="none"/>
          <w:lang w:eastAsia="zh-CN"/>
        </w:rPr>
      </w:pPr>
      <w:r>
        <w:rPr>
          <w:b w:val="0"/>
          <w:bCs w:val="0"/>
          <w:color w:val="auto"/>
          <w:highlight w:val="none"/>
        </w:rPr>
        <w:t>2．专著</w:t>
      </w:r>
    </w:p>
    <w:p w14:paraId="32333122">
      <w:pPr>
        <w:spacing w:line="360" w:lineRule="auto"/>
        <w:ind w:firstLine="480" w:firstLineChars="200"/>
        <w:rPr>
          <w:rFonts w:hint="eastAsia" w:eastAsia="宋体"/>
          <w:b w:val="0"/>
          <w:bCs w:val="0"/>
          <w:color w:val="auto"/>
          <w:highlight w:val="none"/>
          <w:lang w:eastAsia="zh-CN"/>
        </w:rPr>
      </w:pPr>
      <w:r>
        <w:rPr>
          <w:b w:val="0"/>
          <w:bCs w:val="0"/>
          <w:color w:val="auto"/>
          <w:highlight w:val="none"/>
        </w:rPr>
        <w:t xml:space="preserve">    </w:t>
      </w:r>
      <w:r>
        <w:rPr>
          <w:rFonts w:hint="eastAsia"/>
          <w:b w:val="0"/>
          <w:bCs w:val="0"/>
          <w:color w:val="auto"/>
          <w:highlight w:val="none"/>
        </w:rPr>
        <w:t xml:space="preserve"> </w:t>
      </w:r>
      <w:r>
        <w:rPr>
          <w:b w:val="0"/>
          <w:bCs w:val="0"/>
          <w:color w:val="auto"/>
          <w:highlight w:val="none"/>
        </w:rPr>
        <w:t>［序号］主要责任者</w:t>
      </w:r>
      <w:r>
        <w:rPr>
          <w:b w:val="0"/>
          <w:bCs w:val="0"/>
          <w:color w:val="auto"/>
          <w:spacing w:val="-60"/>
          <w:highlight w:val="none"/>
        </w:rPr>
        <w:t>．</w:t>
      </w:r>
      <w:r>
        <w:rPr>
          <w:b w:val="0"/>
          <w:bCs w:val="0"/>
          <w:color w:val="auto"/>
          <w:highlight w:val="none"/>
        </w:rPr>
        <w:t>文献题名</w:t>
      </w:r>
      <w:r>
        <w:rPr>
          <w:rFonts w:hint="eastAsia" w:hAnsi="宋体"/>
          <w:b w:val="0"/>
          <w:bCs w:val="0"/>
          <w:color w:val="auto"/>
          <w:highlight w:val="none"/>
        </w:rPr>
        <w:t>[M]</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出版地</w:t>
      </w:r>
      <w:r>
        <w:rPr>
          <w:b w:val="0"/>
          <w:bCs w:val="0"/>
          <w:color w:val="auto"/>
          <w:spacing w:val="-60"/>
          <w:highlight w:val="none"/>
        </w:rPr>
        <w:t>：</w:t>
      </w:r>
      <w:r>
        <w:rPr>
          <w:b w:val="0"/>
          <w:bCs w:val="0"/>
          <w:color w:val="auto"/>
          <w:highlight w:val="none"/>
        </w:rPr>
        <w:t>出版者</w:t>
      </w:r>
      <w:r>
        <w:rPr>
          <w:b w:val="0"/>
          <w:bCs w:val="0"/>
          <w:color w:val="auto"/>
          <w:spacing w:val="-60"/>
          <w:highlight w:val="none"/>
        </w:rPr>
        <w:t>，</w:t>
      </w:r>
      <w:r>
        <w:rPr>
          <w:b w:val="0"/>
          <w:bCs w:val="0"/>
          <w:color w:val="auto"/>
          <w:highlight w:val="none"/>
        </w:rPr>
        <w:t>出版年</w:t>
      </w:r>
      <w:r>
        <w:rPr>
          <w:b w:val="0"/>
          <w:bCs w:val="0"/>
          <w:color w:val="auto"/>
          <w:spacing w:val="-60"/>
          <w:highlight w:val="none"/>
        </w:rPr>
        <w:t>：</w:t>
      </w:r>
      <w:r>
        <w:rPr>
          <w:b w:val="0"/>
          <w:bCs w:val="0"/>
          <w:color w:val="auto"/>
          <w:highlight w:val="none"/>
        </w:rPr>
        <w:t>起止页码． </w:t>
      </w:r>
    </w:p>
    <w:p w14:paraId="1DC6794C">
      <w:pPr>
        <w:spacing w:line="360" w:lineRule="auto"/>
        <w:ind w:firstLine="480" w:firstLineChars="200"/>
        <w:rPr>
          <w:rFonts w:hint="eastAsia" w:eastAsia="宋体"/>
          <w:b w:val="0"/>
          <w:bCs w:val="0"/>
          <w:color w:val="auto"/>
          <w:highlight w:val="none"/>
          <w:lang w:eastAsia="zh-CN"/>
        </w:rPr>
      </w:pPr>
      <w:r>
        <w:rPr>
          <w:b w:val="0"/>
          <w:bCs w:val="0"/>
          <w:color w:val="auto"/>
          <w:highlight w:val="none"/>
        </w:rPr>
        <w:t xml:space="preserve">    </w:t>
      </w:r>
      <w:r>
        <w:rPr>
          <w:rFonts w:hint="eastAsia"/>
          <w:b w:val="0"/>
          <w:bCs w:val="0"/>
          <w:color w:val="auto"/>
          <w:highlight w:val="none"/>
        </w:rPr>
        <w:t xml:space="preserve"> </w:t>
      </w:r>
      <w:r>
        <w:rPr>
          <w:b w:val="0"/>
          <w:bCs w:val="0"/>
          <w:color w:val="auto"/>
          <w:highlight w:val="none"/>
        </w:rPr>
        <w:t>例如：</w:t>
      </w:r>
      <w:r>
        <w:rPr>
          <w:rFonts w:hint="eastAsia"/>
          <w:b w:val="0"/>
          <w:bCs w:val="0"/>
          <w:color w:val="auto"/>
          <w:highlight w:val="none"/>
        </w:rPr>
        <w:t xml:space="preserve">[3] </w:t>
      </w:r>
      <w:r>
        <w:rPr>
          <w:b w:val="0"/>
          <w:bCs w:val="0"/>
          <w:color w:val="auto"/>
          <w:highlight w:val="none"/>
        </w:rPr>
        <w:t>刘国钧</w:t>
      </w:r>
      <w:r>
        <w:rPr>
          <w:b w:val="0"/>
          <w:bCs w:val="0"/>
          <w:color w:val="auto"/>
          <w:spacing w:val="-60"/>
          <w:highlight w:val="none"/>
        </w:rPr>
        <w:t>，</w:t>
      </w:r>
      <w:r>
        <w:rPr>
          <w:b w:val="0"/>
          <w:bCs w:val="0"/>
          <w:color w:val="auto"/>
          <w:highlight w:val="none"/>
        </w:rPr>
        <w:t>王连成</w:t>
      </w:r>
      <w:r>
        <w:rPr>
          <w:b w:val="0"/>
          <w:bCs w:val="0"/>
          <w:color w:val="auto"/>
          <w:spacing w:val="-60"/>
          <w:highlight w:val="none"/>
        </w:rPr>
        <w:t>．</w:t>
      </w:r>
      <w:r>
        <w:rPr>
          <w:b w:val="0"/>
          <w:bCs w:val="0"/>
          <w:color w:val="auto"/>
          <w:highlight w:val="none"/>
        </w:rPr>
        <w:t>图书馆史研究</w:t>
      </w:r>
      <w:r>
        <w:rPr>
          <w:rFonts w:hint="eastAsia"/>
          <w:b w:val="0"/>
          <w:bCs w:val="0"/>
          <w:color w:val="auto"/>
          <w:highlight w:val="none"/>
        </w:rPr>
        <w:t>[M</w:t>
      </w:r>
      <w:r>
        <w:rPr>
          <w:b w:val="0"/>
          <w:bCs w:val="0"/>
          <w:color w:val="auto"/>
          <w:highlight w:val="none"/>
        </w:rPr>
        <w:t>]</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北京</w:t>
      </w:r>
      <w:r>
        <w:rPr>
          <w:b w:val="0"/>
          <w:bCs w:val="0"/>
          <w:color w:val="auto"/>
          <w:spacing w:val="-60"/>
          <w:highlight w:val="none"/>
        </w:rPr>
        <w:t>：</w:t>
      </w:r>
      <w:r>
        <w:rPr>
          <w:b w:val="0"/>
          <w:bCs w:val="0"/>
          <w:color w:val="auto"/>
          <w:highlight w:val="none"/>
        </w:rPr>
        <w:t>高等教育出版社</w:t>
      </w:r>
      <w:r>
        <w:rPr>
          <w:b w:val="0"/>
          <w:bCs w:val="0"/>
          <w:color w:val="auto"/>
          <w:spacing w:val="-60"/>
          <w:highlight w:val="none"/>
        </w:rPr>
        <w:t>，</w:t>
      </w:r>
      <w:r>
        <w:rPr>
          <w:b w:val="0"/>
          <w:bCs w:val="0"/>
          <w:color w:val="auto"/>
          <w:highlight w:val="none"/>
        </w:rPr>
        <w:t>1979</w:t>
      </w:r>
      <w:r>
        <w:rPr>
          <w:b w:val="0"/>
          <w:bCs w:val="0"/>
          <w:color w:val="auto"/>
          <w:spacing w:val="-60"/>
          <w:highlight w:val="none"/>
        </w:rPr>
        <w:t>：</w:t>
      </w:r>
      <w:r>
        <w:rPr>
          <w:b w:val="0"/>
          <w:bCs w:val="0"/>
          <w:color w:val="auto"/>
          <w:highlight w:val="none"/>
        </w:rPr>
        <w:t>15-18</w:t>
      </w:r>
      <w:r>
        <w:rPr>
          <w:rFonts w:hint="eastAsia"/>
          <w:b w:val="0"/>
          <w:bCs w:val="0"/>
          <w:color w:val="auto"/>
          <w:spacing w:val="-36"/>
          <w:highlight w:val="none"/>
        </w:rPr>
        <w:t xml:space="preserve"> </w:t>
      </w:r>
      <w:r>
        <w:rPr>
          <w:b w:val="0"/>
          <w:bCs w:val="0"/>
          <w:color w:val="auto"/>
          <w:spacing w:val="-36"/>
          <w:highlight w:val="none"/>
        </w:rPr>
        <w:t>，</w:t>
      </w:r>
      <w:r>
        <w:rPr>
          <w:b w:val="0"/>
          <w:bCs w:val="0"/>
          <w:color w:val="auto"/>
          <w:highlight w:val="none"/>
        </w:rPr>
        <w:t>31．</w:t>
      </w:r>
    </w:p>
    <w:p w14:paraId="27570D99">
      <w:pPr>
        <w:spacing w:line="360" w:lineRule="auto"/>
        <w:ind w:firstLine="480" w:firstLineChars="200"/>
        <w:rPr>
          <w:rFonts w:hint="eastAsia" w:eastAsia="宋体"/>
          <w:b w:val="0"/>
          <w:bCs w:val="0"/>
          <w:color w:val="auto"/>
          <w:highlight w:val="none"/>
          <w:lang w:eastAsia="zh-CN"/>
        </w:rPr>
      </w:pPr>
      <w:r>
        <w:rPr>
          <w:b w:val="0"/>
          <w:bCs w:val="0"/>
          <w:color w:val="auto"/>
          <w:highlight w:val="none"/>
        </w:rPr>
        <w:t> 3．</w:t>
      </w:r>
      <w:r>
        <w:rPr>
          <w:rFonts w:hint="eastAsia"/>
          <w:b w:val="0"/>
          <w:bCs w:val="0"/>
          <w:color w:val="auto"/>
          <w:highlight w:val="none"/>
        </w:rPr>
        <w:t>会议</w:t>
      </w:r>
      <w:r>
        <w:rPr>
          <w:b w:val="0"/>
          <w:bCs w:val="0"/>
          <w:color w:val="auto"/>
          <w:highlight w:val="none"/>
        </w:rPr>
        <w:t>论文集</w:t>
      </w:r>
    </w:p>
    <w:p w14:paraId="270C951E">
      <w:pPr>
        <w:spacing w:line="360" w:lineRule="auto"/>
        <w:ind w:firstLine="480" w:firstLineChars="200"/>
        <w:rPr>
          <w:rFonts w:hint="eastAsia"/>
          <w:b w:val="0"/>
          <w:bCs w:val="0"/>
          <w:color w:val="auto"/>
          <w:highlight w:val="none"/>
        </w:rPr>
      </w:pPr>
      <w:r>
        <w:rPr>
          <w:b w:val="0"/>
          <w:bCs w:val="0"/>
          <w:color w:val="auto"/>
          <w:highlight w:val="none"/>
        </w:rPr>
        <w:t xml:space="preserve">   </w:t>
      </w:r>
      <w:r>
        <w:rPr>
          <w:rFonts w:hint="eastAsia"/>
          <w:b w:val="0"/>
          <w:bCs w:val="0"/>
          <w:color w:val="auto"/>
          <w:highlight w:val="none"/>
        </w:rPr>
        <w:t xml:space="preserve"> </w:t>
      </w:r>
      <w:r>
        <w:rPr>
          <w:b w:val="0"/>
          <w:bCs w:val="0"/>
          <w:color w:val="auto"/>
          <w:highlight w:val="none"/>
        </w:rPr>
        <w:t>［序号］主要责任者</w:t>
      </w:r>
      <w:r>
        <w:rPr>
          <w:b w:val="0"/>
          <w:bCs w:val="0"/>
          <w:color w:val="auto"/>
          <w:spacing w:val="-60"/>
          <w:highlight w:val="none"/>
        </w:rPr>
        <w:t>．</w:t>
      </w:r>
      <w:r>
        <w:rPr>
          <w:b w:val="0"/>
          <w:bCs w:val="0"/>
          <w:color w:val="auto"/>
          <w:highlight w:val="none"/>
        </w:rPr>
        <w:t>文献题</w:t>
      </w:r>
      <w:r>
        <w:rPr>
          <w:rFonts w:hint="eastAsia"/>
          <w:b w:val="0"/>
          <w:bCs w:val="0"/>
          <w:color w:val="auto"/>
          <w:highlight w:val="none"/>
        </w:rPr>
        <w:t>名[A]</w:t>
      </w:r>
      <w:r>
        <w:rPr>
          <w:b w:val="0"/>
          <w:bCs w:val="0"/>
          <w:color w:val="auto"/>
          <w:highlight w:val="none"/>
        </w:rPr>
        <w:t>∥主编</w:t>
      </w:r>
      <w:r>
        <w:rPr>
          <w:b w:val="0"/>
          <w:bCs w:val="0"/>
          <w:color w:val="auto"/>
          <w:spacing w:val="-60"/>
          <w:highlight w:val="none"/>
        </w:rPr>
        <w:t>．</w:t>
      </w:r>
      <w:r>
        <w:rPr>
          <w:b w:val="0"/>
          <w:bCs w:val="0"/>
          <w:color w:val="auto"/>
          <w:highlight w:val="none"/>
        </w:rPr>
        <w:t>论文集名</w:t>
      </w:r>
      <w:r>
        <w:rPr>
          <w:rFonts w:hint="eastAsia"/>
          <w:b w:val="0"/>
          <w:bCs w:val="0"/>
          <w:color w:val="auto"/>
          <w:highlight w:val="none"/>
        </w:rPr>
        <w:t>[C]</w:t>
      </w:r>
      <w:r>
        <w:rPr>
          <w:b w:val="0"/>
          <w:bCs w:val="0"/>
          <w:color w:val="auto"/>
          <w:spacing w:val="-60"/>
          <w:highlight w:val="none"/>
        </w:rPr>
        <w:t>．</w:t>
      </w:r>
      <w:r>
        <w:rPr>
          <w:b w:val="0"/>
          <w:bCs w:val="0"/>
          <w:color w:val="auto"/>
          <w:highlight w:val="none"/>
        </w:rPr>
        <w:t>出版地</w:t>
      </w:r>
      <w:r>
        <w:rPr>
          <w:b w:val="0"/>
          <w:bCs w:val="0"/>
          <w:color w:val="auto"/>
          <w:spacing w:val="-60"/>
          <w:highlight w:val="none"/>
        </w:rPr>
        <w:t>：</w:t>
      </w:r>
      <w:r>
        <w:rPr>
          <w:b w:val="0"/>
          <w:bCs w:val="0"/>
          <w:color w:val="auto"/>
          <w:highlight w:val="none"/>
        </w:rPr>
        <w:t>出版者</w:t>
      </w:r>
      <w:r>
        <w:rPr>
          <w:b w:val="0"/>
          <w:bCs w:val="0"/>
          <w:color w:val="auto"/>
          <w:spacing w:val="-60"/>
          <w:highlight w:val="none"/>
        </w:rPr>
        <w:t>，</w:t>
      </w:r>
      <w:r>
        <w:rPr>
          <w:b w:val="0"/>
          <w:bCs w:val="0"/>
          <w:color w:val="auto"/>
          <w:highlight w:val="none"/>
        </w:rPr>
        <w:t>出版年</w:t>
      </w:r>
      <w:r>
        <w:rPr>
          <w:b w:val="0"/>
          <w:bCs w:val="0"/>
          <w:color w:val="auto"/>
          <w:spacing w:val="-60"/>
          <w:highlight w:val="none"/>
        </w:rPr>
        <w:t>：</w:t>
      </w:r>
      <w:r>
        <w:rPr>
          <w:b w:val="0"/>
          <w:bCs w:val="0"/>
          <w:color w:val="auto"/>
          <w:highlight w:val="none"/>
        </w:rPr>
        <w:t>起止页码．</w:t>
      </w:r>
    </w:p>
    <w:p w14:paraId="7CF03FBE">
      <w:pPr>
        <w:spacing w:line="360" w:lineRule="auto"/>
        <w:ind w:firstLine="480" w:firstLineChars="200"/>
        <w:rPr>
          <w:rFonts w:hint="eastAsia"/>
          <w:b w:val="0"/>
          <w:bCs w:val="0"/>
          <w:color w:val="auto"/>
          <w:highlight w:val="none"/>
        </w:rPr>
      </w:pPr>
      <w:r>
        <w:rPr>
          <w:b w:val="0"/>
          <w:bCs w:val="0"/>
          <w:color w:val="auto"/>
          <w:highlight w:val="none"/>
        </w:rPr>
        <w:t>例如：</w:t>
      </w:r>
      <w:r>
        <w:rPr>
          <w:rFonts w:hint="eastAsia"/>
          <w:b w:val="0"/>
          <w:bCs w:val="0"/>
          <w:color w:val="auto"/>
          <w:highlight w:val="none"/>
        </w:rPr>
        <w:t>[4] 毛 峡</w:t>
      </w:r>
      <w:r>
        <w:rPr>
          <w:b w:val="0"/>
          <w:bCs w:val="0"/>
          <w:color w:val="auto"/>
          <w:spacing w:val="-60"/>
          <w:highlight w:val="none"/>
        </w:rPr>
        <w:t>．</w:t>
      </w:r>
      <w:r>
        <w:rPr>
          <w:rFonts w:hint="eastAsia"/>
          <w:b w:val="0"/>
          <w:bCs w:val="0"/>
          <w:color w:val="auto"/>
          <w:kern w:val="15"/>
          <w:highlight w:val="none"/>
        </w:rPr>
        <w:t>绘画的音乐表现</w:t>
      </w:r>
      <w:r>
        <w:rPr>
          <w:b w:val="0"/>
          <w:bCs w:val="0"/>
          <w:color w:val="auto"/>
          <w:highlight w:val="none"/>
        </w:rPr>
        <w:t>[</w:t>
      </w:r>
      <w:r>
        <w:rPr>
          <w:rFonts w:hint="eastAsia"/>
          <w:b w:val="0"/>
          <w:bCs w:val="0"/>
          <w:color w:val="auto"/>
          <w:highlight w:val="none"/>
        </w:rPr>
        <w:t>A]</w:t>
      </w:r>
      <w:r>
        <w:rPr>
          <w:rFonts w:hint="eastAsia"/>
          <w:b w:val="0"/>
          <w:bCs w:val="0"/>
          <w:color w:val="auto"/>
          <w:spacing w:val="-60"/>
          <w:highlight w:val="none"/>
        </w:rPr>
        <w:t xml:space="preserve"> </w:t>
      </w:r>
      <w:r>
        <w:rPr>
          <w:b w:val="0"/>
          <w:bCs w:val="0"/>
          <w:color w:val="auto"/>
          <w:spacing w:val="-60"/>
          <w:highlight w:val="none"/>
        </w:rPr>
        <w:t>．</w:t>
      </w:r>
      <w:r>
        <w:rPr>
          <w:rFonts w:hint="eastAsia"/>
          <w:b w:val="0"/>
          <w:bCs w:val="0"/>
          <w:color w:val="auto"/>
          <w:highlight w:val="none"/>
        </w:rPr>
        <w:t>中国人工智能学会2001年全国学术年会论文集[C]</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北京</w:t>
      </w:r>
      <w:r>
        <w:rPr>
          <w:b w:val="0"/>
          <w:bCs w:val="0"/>
          <w:color w:val="auto"/>
          <w:spacing w:val="-60"/>
          <w:highlight w:val="none"/>
        </w:rPr>
        <w:t>：</w:t>
      </w:r>
      <w:r>
        <w:rPr>
          <w:rFonts w:hint="eastAsia"/>
          <w:b w:val="0"/>
          <w:bCs w:val="0"/>
          <w:color w:val="auto"/>
          <w:highlight w:val="none"/>
        </w:rPr>
        <w:t>北京邮电大学出版社, 200</w:t>
      </w:r>
      <w:r>
        <w:rPr>
          <w:b w:val="0"/>
          <w:bCs w:val="0"/>
          <w:color w:val="auto"/>
          <w:highlight w:val="none"/>
        </w:rPr>
        <w:t>1：</w:t>
      </w:r>
      <w:r>
        <w:rPr>
          <w:rFonts w:hint="eastAsia"/>
          <w:b w:val="0"/>
          <w:bCs w:val="0"/>
          <w:color w:val="auto"/>
          <w:highlight w:val="none"/>
        </w:rPr>
        <w:t>739</w:t>
      </w:r>
      <w:r>
        <w:rPr>
          <w:b w:val="0"/>
          <w:bCs w:val="0"/>
          <w:color w:val="auto"/>
          <w:highlight w:val="none"/>
        </w:rPr>
        <w:t>-740．</w:t>
      </w:r>
    </w:p>
    <w:p w14:paraId="29F87283">
      <w:pPr>
        <w:spacing w:line="360" w:lineRule="auto"/>
        <w:ind w:firstLine="480" w:firstLineChars="200"/>
        <w:outlineLvl w:val="0"/>
        <w:rPr>
          <w:rFonts w:hint="eastAsia"/>
          <w:b w:val="0"/>
          <w:bCs w:val="0"/>
          <w:color w:val="auto"/>
          <w:highlight w:val="none"/>
        </w:rPr>
      </w:pPr>
      <w:r>
        <w:rPr>
          <w:b w:val="0"/>
          <w:bCs w:val="0"/>
          <w:color w:val="auto"/>
          <w:highlight w:val="none"/>
        </w:rPr>
        <w:t>4．学位论文</w:t>
      </w:r>
    </w:p>
    <w:p w14:paraId="29E0AE5C">
      <w:pPr>
        <w:spacing w:line="360" w:lineRule="auto"/>
        <w:ind w:firstLine="240" w:firstLineChars="100"/>
        <w:rPr>
          <w:rFonts w:hint="eastAsia" w:eastAsia="宋体"/>
          <w:b w:val="0"/>
          <w:bCs w:val="0"/>
          <w:color w:val="auto"/>
          <w:highlight w:val="none"/>
          <w:lang w:eastAsia="zh-CN"/>
        </w:rPr>
      </w:pPr>
      <w:r>
        <w:rPr>
          <w:b w:val="0"/>
          <w:bCs w:val="0"/>
          <w:color w:val="auto"/>
          <w:highlight w:val="none"/>
        </w:rPr>
        <w:t>［序号</w:t>
      </w:r>
      <w:r>
        <w:rPr>
          <w:rFonts w:hint="eastAsia"/>
          <w:b w:val="0"/>
          <w:bCs w:val="0"/>
          <w:color w:val="auto"/>
          <w:highlight w:val="none"/>
        </w:rPr>
        <w:t>］</w:t>
      </w:r>
      <w:r>
        <w:rPr>
          <w:b w:val="0"/>
          <w:bCs w:val="0"/>
          <w:color w:val="auto"/>
          <w:highlight w:val="none"/>
        </w:rPr>
        <w:t>主要责任</w:t>
      </w:r>
      <w:r>
        <w:rPr>
          <w:b w:val="0"/>
          <w:bCs w:val="0"/>
          <w:color w:val="auto"/>
          <w:spacing w:val="-60"/>
          <w:highlight w:val="none"/>
        </w:rPr>
        <w:t>．</w:t>
      </w:r>
      <w:r>
        <w:rPr>
          <w:b w:val="0"/>
          <w:bCs w:val="0"/>
          <w:color w:val="auto"/>
          <w:highlight w:val="none"/>
        </w:rPr>
        <w:t>文献题名[</w:t>
      </w:r>
      <w:r>
        <w:rPr>
          <w:rFonts w:hint="eastAsia"/>
          <w:b w:val="0"/>
          <w:bCs w:val="0"/>
          <w:color w:val="auto"/>
          <w:highlight w:val="none"/>
        </w:rPr>
        <w:t>D]</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保存地</w:t>
      </w:r>
      <w:r>
        <w:rPr>
          <w:b w:val="0"/>
          <w:bCs w:val="0"/>
          <w:color w:val="auto"/>
          <w:spacing w:val="-60"/>
          <w:highlight w:val="none"/>
        </w:rPr>
        <w:t>：</w:t>
      </w:r>
      <w:r>
        <w:rPr>
          <w:b w:val="0"/>
          <w:bCs w:val="0"/>
          <w:color w:val="auto"/>
          <w:highlight w:val="none"/>
        </w:rPr>
        <w:t>保存单位</w:t>
      </w:r>
      <w:r>
        <w:rPr>
          <w:b w:val="0"/>
          <w:bCs w:val="0"/>
          <w:color w:val="auto"/>
          <w:spacing w:val="-60"/>
          <w:highlight w:val="none"/>
        </w:rPr>
        <w:t>，</w:t>
      </w:r>
      <w:r>
        <w:rPr>
          <w:b w:val="0"/>
          <w:bCs w:val="0"/>
          <w:color w:val="auto"/>
          <w:highlight w:val="none"/>
        </w:rPr>
        <w:t>年份．</w:t>
      </w:r>
      <w:r>
        <w:rPr>
          <w:rFonts w:hint="eastAsia"/>
          <w:b w:val="0"/>
          <w:bCs w:val="0"/>
          <w:color w:val="auto"/>
          <w:highlight w:val="none"/>
        </w:rPr>
        <w:t xml:space="preserve">  </w:t>
      </w:r>
    </w:p>
    <w:p w14:paraId="27E410E3">
      <w:pPr>
        <w:spacing w:line="360" w:lineRule="auto"/>
        <w:ind w:firstLine="480" w:firstLineChars="200"/>
        <w:rPr>
          <w:rFonts w:hint="eastAsia"/>
          <w:b w:val="0"/>
          <w:bCs w:val="0"/>
          <w:color w:val="auto"/>
          <w:highlight w:val="none"/>
        </w:rPr>
      </w:pPr>
      <w:r>
        <w:rPr>
          <w:rFonts w:hint="eastAsia"/>
          <w:b w:val="0"/>
          <w:bCs w:val="0"/>
          <w:color w:val="auto"/>
          <w:highlight w:val="none"/>
        </w:rPr>
        <w:t>例如</w:t>
      </w:r>
      <w:r>
        <w:rPr>
          <w:b w:val="0"/>
          <w:bCs w:val="0"/>
          <w:color w:val="auto"/>
          <w:highlight w:val="none"/>
        </w:rPr>
        <w:t>：</w:t>
      </w:r>
      <w:r>
        <w:rPr>
          <w:rFonts w:hint="eastAsia"/>
          <w:b w:val="0"/>
          <w:bCs w:val="0"/>
          <w:color w:val="auto"/>
          <w:highlight w:val="none"/>
        </w:rPr>
        <w:t xml:space="preserve">[5] </w:t>
      </w:r>
      <w:r>
        <w:rPr>
          <w:b w:val="0"/>
          <w:bCs w:val="0"/>
          <w:color w:val="auto"/>
          <w:highlight w:val="none"/>
        </w:rPr>
        <w:t>张和生</w:t>
      </w:r>
      <w:r>
        <w:rPr>
          <w:b w:val="0"/>
          <w:bCs w:val="0"/>
          <w:color w:val="auto"/>
          <w:spacing w:val="-60"/>
          <w:highlight w:val="none"/>
        </w:rPr>
        <w:t>．</w:t>
      </w:r>
      <w:r>
        <w:rPr>
          <w:b w:val="0"/>
          <w:bCs w:val="0"/>
          <w:color w:val="auto"/>
          <w:highlight w:val="none"/>
        </w:rPr>
        <w:t>地质力学系统理论[</w:t>
      </w:r>
      <w:r>
        <w:rPr>
          <w:rFonts w:hint="eastAsia"/>
          <w:b w:val="0"/>
          <w:bCs w:val="0"/>
          <w:color w:val="auto"/>
          <w:highlight w:val="none"/>
        </w:rPr>
        <w:t>D]</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太原</w:t>
      </w:r>
      <w:r>
        <w:rPr>
          <w:b w:val="0"/>
          <w:bCs w:val="0"/>
          <w:color w:val="auto"/>
          <w:spacing w:val="-60"/>
          <w:highlight w:val="none"/>
        </w:rPr>
        <w:t>：</w:t>
      </w:r>
      <w:r>
        <w:rPr>
          <w:b w:val="0"/>
          <w:bCs w:val="0"/>
          <w:color w:val="auto"/>
          <w:highlight w:val="none"/>
        </w:rPr>
        <w:t>太原理工大学</w:t>
      </w:r>
      <w:r>
        <w:rPr>
          <w:b w:val="0"/>
          <w:bCs w:val="0"/>
          <w:color w:val="auto"/>
          <w:spacing w:val="-60"/>
          <w:highlight w:val="none"/>
        </w:rPr>
        <w:t>，</w:t>
      </w:r>
      <w:r>
        <w:rPr>
          <w:b w:val="0"/>
          <w:bCs w:val="0"/>
          <w:color w:val="auto"/>
          <w:highlight w:val="none"/>
        </w:rPr>
        <w:t>1998．</w:t>
      </w:r>
    </w:p>
    <w:p w14:paraId="79D48C3F">
      <w:pPr>
        <w:spacing w:line="360" w:lineRule="auto"/>
        <w:ind w:firstLine="480" w:firstLineChars="200"/>
        <w:outlineLvl w:val="0"/>
        <w:rPr>
          <w:rFonts w:hint="eastAsia"/>
          <w:b w:val="0"/>
          <w:bCs w:val="0"/>
          <w:color w:val="auto"/>
          <w:highlight w:val="none"/>
        </w:rPr>
      </w:pPr>
      <w:r>
        <w:rPr>
          <w:b w:val="0"/>
          <w:bCs w:val="0"/>
          <w:color w:val="auto"/>
          <w:highlight w:val="none"/>
        </w:rPr>
        <w:t>5．报告</w:t>
      </w:r>
    </w:p>
    <w:p w14:paraId="27BED3CE">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［序号</w:t>
      </w:r>
      <w:r>
        <w:rPr>
          <w:rFonts w:hint="eastAsia"/>
          <w:b w:val="0"/>
          <w:bCs w:val="0"/>
          <w:color w:val="auto"/>
          <w:highlight w:val="none"/>
        </w:rPr>
        <w:t>］</w:t>
      </w:r>
      <w:r>
        <w:rPr>
          <w:b w:val="0"/>
          <w:bCs w:val="0"/>
          <w:color w:val="auto"/>
          <w:highlight w:val="none"/>
        </w:rPr>
        <w:t>主要责任</w:t>
      </w:r>
      <w:r>
        <w:rPr>
          <w:b w:val="0"/>
          <w:bCs w:val="0"/>
          <w:color w:val="auto"/>
          <w:spacing w:val="-60"/>
          <w:highlight w:val="none"/>
        </w:rPr>
        <w:t>．</w:t>
      </w:r>
      <w:r>
        <w:rPr>
          <w:b w:val="0"/>
          <w:bCs w:val="0"/>
          <w:color w:val="auto"/>
          <w:highlight w:val="none"/>
        </w:rPr>
        <w:t>文献题名[</w:t>
      </w:r>
      <w:r>
        <w:rPr>
          <w:rFonts w:hint="eastAsia"/>
          <w:b w:val="0"/>
          <w:bCs w:val="0"/>
          <w:color w:val="auto"/>
          <w:highlight w:val="none"/>
        </w:rPr>
        <w:t>R]</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报告地</w:t>
      </w:r>
      <w:r>
        <w:rPr>
          <w:b w:val="0"/>
          <w:bCs w:val="0"/>
          <w:color w:val="auto"/>
          <w:spacing w:val="-60"/>
          <w:highlight w:val="none"/>
        </w:rPr>
        <w:t>：</w:t>
      </w:r>
      <w:r>
        <w:rPr>
          <w:b w:val="0"/>
          <w:bCs w:val="0"/>
          <w:color w:val="auto"/>
          <w:highlight w:val="none"/>
        </w:rPr>
        <w:t>报告会主办单位</w:t>
      </w:r>
      <w:r>
        <w:rPr>
          <w:b w:val="0"/>
          <w:bCs w:val="0"/>
          <w:color w:val="auto"/>
          <w:spacing w:val="-60"/>
          <w:highlight w:val="none"/>
        </w:rPr>
        <w:t>，</w:t>
      </w:r>
      <w:r>
        <w:rPr>
          <w:b w:val="0"/>
          <w:bCs w:val="0"/>
          <w:color w:val="auto"/>
          <w:highlight w:val="none"/>
        </w:rPr>
        <w:t>年份． </w:t>
      </w:r>
    </w:p>
    <w:p w14:paraId="66550C46">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　　例如：</w:t>
      </w:r>
      <w:r>
        <w:rPr>
          <w:rFonts w:hint="eastAsia"/>
          <w:b w:val="0"/>
          <w:bCs w:val="0"/>
          <w:color w:val="auto"/>
          <w:highlight w:val="none"/>
        </w:rPr>
        <w:t xml:space="preserve">[6] </w:t>
      </w:r>
      <w:r>
        <w:rPr>
          <w:b w:val="0"/>
          <w:bCs w:val="0"/>
          <w:color w:val="auto"/>
          <w:highlight w:val="none"/>
        </w:rPr>
        <w:t>冯西桥</w:t>
      </w:r>
      <w:r>
        <w:rPr>
          <w:b w:val="0"/>
          <w:bCs w:val="0"/>
          <w:color w:val="auto"/>
          <w:spacing w:val="-60"/>
          <w:highlight w:val="none"/>
        </w:rPr>
        <w:t>．</w:t>
      </w:r>
      <w:r>
        <w:rPr>
          <w:b w:val="0"/>
          <w:bCs w:val="0"/>
          <w:color w:val="auto"/>
          <w:highlight w:val="none"/>
        </w:rPr>
        <w:t>核反应堆压力容器的LBB分析[</w:t>
      </w:r>
      <w:r>
        <w:rPr>
          <w:rFonts w:hint="eastAsia"/>
          <w:b w:val="0"/>
          <w:bCs w:val="0"/>
          <w:color w:val="auto"/>
          <w:highlight w:val="none"/>
        </w:rPr>
        <w:t>R]</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北京</w:t>
      </w:r>
      <w:r>
        <w:rPr>
          <w:b w:val="0"/>
          <w:bCs w:val="0"/>
          <w:color w:val="auto"/>
          <w:spacing w:val="-60"/>
          <w:highlight w:val="none"/>
        </w:rPr>
        <w:t>：</w:t>
      </w:r>
      <w:r>
        <w:rPr>
          <w:b w:val="0"/>
          <w:bCs w:val="0"/>
          <w:color w:val="auto"/>
          <w:highlight w:val="none"/>
        </w:rPr>
        <w:t>清华大学核能技术设计研究院</w:t>
      </w:r>
      <w:r>
        <w:rPr>
          <w:b w:val="0"/>
          <w:bCs w:val="0"/>
          <w:color w:val="auto"/>
          <w:spacing w:val="-60"/>
          <w:highlight w:val="none"/>
        </w:rPr>
        <w:t>，</w:t>
      </w:r>
      <w:r>
        <w:rPr>
          <w:b w:val="0"/>
          <w:bCs w:val="0"/>
          <w:color w:val="auto"/>
          <w:highlight w:val="none"/>
        </w:rPr>
        <w:t>1997．</w:t>
      </w:r>
    </w:p>
    <w:p w14:paraId="2FE0880C">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　　</w:t>
      </w:r>
      <w:r>
        <w:rPr>
          <w:rFonts w:hint="eastAsia"/>
          <w:b w:val="0"/>
          <w:bCs w:val="0"/>
          <w:color w:val="auto"/>
          <w:highlight w:val="none"/>
        </w:rPr>
        <w:t>6</w:t>
      </w:r>
      <w:r>
        <w:rPr>
          <w:b w:val="0"/>
          <w:bCs w:val="0"/>
          <w:color w:val="auto"/>
          <w:highlight w:val="none"/>
        </w:rPr>
        <w:t>．专利文献</w:t>
      </w:r>
    </w:p>
    <w:p w14:paraId="76AC95F0">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　</w:t>
      </w:r>
      <w:r>
        <w:rPr>
          <w:rFonts w:hint="eastAsia"/>
          <w:b w:val="0"/>
          <w:bCs w:val="0"/>
          <w:color w:val="auto"/>
          <w:highlight w:val="none"/>
        </w:rPr>
        <w:t xml:space="preserve"> </w:t>
      </w:r>
      <w:r>
        <w:rPr>
          <w:b w:val="0"/>
          <w:bCs w:val="0"/>
          <w:color w:val="auto"/>
          <w:highlight w:val="none"/>
        </w:rPr>
        <w:t>［序号］专利所有者</w:t>
      </w:r>
      <w:r>
        <w:rPr>
          <w:b w:val="0"/>
          <w:bCs w:val="0"/>
          <w:color w:val="auto"/>
          <w:spacing w:val="-60"/>
          <w:highlight w:val="none"/>
        </w:rPr>
        <w:t>．</w:t>
      </w:r>
      <w:r>
        <w:rPr>
          <w:b w:val="0"/>
          <w:bCs w:val="0"/>
          <w:color w:val="auto"/>
          <w:highlight w:val="none"/>
        </w:rPr>
        <w:t>专利题名[P</w:t>
      </w:r>
      <w:r>
        <w:rPr>
          <w:rFonts w:hint="eastAsia"/>
          <w:b w:val="0"/>
          <w:bCs w:val="0"/>
          <w:color w:val="auto"/>
          <w:highlight w:val="none"/>
        </w:rPr>
        <w:t>]</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专利国别</w:t>
      </w:r>
      <w:r>
        <w:rPr>
          <w:b w:val="0"/>
          <w:bCs w:val="0"/>
          <w:color w:val="auto"/>
          <w:spacing w:val="-60"/>
          <w:highlight w:val="none"/>
        </w:rPr>
        <w:t>：</w:t>
      </w:r>
      <w:r>
        <w:rPr>
          <w:b w:val="0"/>
          <w:bCs w:val="0"/>
          <w:color w:val="auto"/>
          <w:highlight w:val="none"/>
        </w:rPr>
        <w:t>专利号</w:t>
      </w:r>
      <w:r>
        <w:rPr>
          <w:b w:val="0"/>
          <w:bCs w:val="0"/>
          <w:color w:val="auto"/>
          <w:spacing w:val="-60"/>
          <w:highlight w:val="none"/>
        </w:rPr>
        <w:t>，</w:t>
      </w:r>
      <w:r>
        <w:rPr>
          <w:b w:val="0"/>
          <w:bCs w:val="0"/>
          <w:color w:val="auto"/>
          <w:highlight w:val="none"/>
        </w:rPr>
        <w:t>发布日期．</w:t>
      </w:r>
    </w:p>
    <w:p w14:paraId="4928FDDB">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　　例如</w:t>
      </w:r>
      <w:r>
        <w:rPr>
          <w:rFonts w:hint="eastAsia"/>
          <w:b w:val="0"/>
          <w:bCs w:val="0"/>
          <w:color w:val="auto"/>
          <w:highlight w:val="none"/>
        </w:rPr>
        <w:t>：</w:t>
      </w:r>
      <w:r>
        <w:rPr>
          <w:b w:val="0"/>
          <w:bCs w:val="0"/>
          <w:color w:val="auto"/>
          <w:highlight w:val="none"/>
        </w:rPr>
        <w:t>［</w:t>
      </w:r>
      <w:r>
        <w:rPr>
          <w:rFonts w:hint="eastAsia"/>
          <w:b w:val="0"/>
          <w:bCs w:val="0"/>
          <w:color w:val="auto"/>
          <w:highlight w:val="none"/>
        </w:rPr>
        <w:t>7</w:t>
      </w:r>
      <w:r>
        <w:rPr>
          <w:b w:val="0"/>
          <w:bCs w:val="0"/>
          <w:color w:val="auto"/>
          <w:highlight w:val="none"/>
        </w:rPr>
        <w:t>］</w:t>
      </w:r>
      <w:r>
        <w:rPr>
          <w:rFonts w:hint="eastAsia"/>
          <w:b w:val="0"/>
          <w:bCs w:val="0"/>
          <w:color w:val="auto"/>
          <w:highlight w:val="none"/>
        </w:rPr>
        <w:t xml:space="preserve"> </w:t>
      </w:r>
      <w:r>
        <w:rPr>
          <w:b w:val="0"/>
          <w:bCs w:val="0"/>
          <w:color w:val="auto"/>
          <w:highlight w:val="none"/>
        </w:rPr>
        <w:t>姜锡洲</w:t>
      </w:r>
      <w:r>
        <w:rPr>
          <w:b w:val="0"/>
          <w:bCs w:val="0"/>
          <w:color w:val="auto"/>
          <w:spacing w:val="-60"/>
          <w:highlight w:val="none"/>
        </w:rPr>
        <w:t>．</w:t>
      </w:r>
      <w:r>
        <w:rPr>
          <w:b w:val="0"/>
          <w:bCs w:val="0"/>
          <w:color w:val="auto"/>
          <w:highlight w:val="none"/>
        </w:rPr>
        <w:t>一种温热外敷药制备方案</w:t>
      </w:r>
      <w:r>
        <w:rPr>
          <w:rFonts w:hint="eastAsia"/>
          <w:b w:val="0"/>
          <w:bCs w:val="0"/>
          <w:color w:val="auto"/>
          <w:highlight w:val="none"/>
        </w:rPr>
        <w:t>[P]</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中国专利</w:t>
      </w:r>
      <w:r>
        <w:rPr>
          <w:b w:val="0"/>
          <w:bCs w:val="0"/>
          <w:color w:val="auto"/>
          <w:spacing w:val="-60"/>
          <w:highlight w:val="none"/>
        </w:rPr>
        <w:t>：</w:t>
      </w:r>
      <w:r>
        <w:rPr>
          <w:b w:val="0"/>
          <w:bCs w:val="0"/>
          <w:color w:val="auto"/>
          <w:highlight w:val="none"/>
        </w:rPr>
        <w:t>881056078</w:t>
      </w:r>
      <w:r>
        <w:rPr>
          <w:b w:val="0"/>
          <w:bCs w:val="0"/>
          <w:color w:val="auto"/>
          <w:spacing w:val="-60"/>
          <w:highlight w:val="none"/>
        </w:rPr>
        <w:t>，</w:t>
      </w:r>
      <w:r>
        <w:rPr>
          <w:b w:val="0"/>
          <w:bCs w:val="0"/>
          <w:color w:val="auto"/>
          <w:highlight w:val="none"/>
        </w:rPr>
        <w:t>1983-08-12．</w:t>
      </w:r>
    </w:p>
    <w:p w14:paraId="70620351">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　　</w:t>
      </w:r>
      <w:r>
        <w:rPr>
          <w:rFonts w:hint="eastAsia"/>
          <w:b w:val="0"/>
          <w:bCs w:val="0"/>
          <w:color w:val="auto"/>
          <w:highlight w:val="none"/>
        </w:rPr>
        <w:t>7</w:t>
      </w:r>
      <w:r>
        <w:rPr>
          <w:b w:val="0"/>
          <w:bCs w:val="0"/>
          <w:color w:val="auto"/>
          <w:highlight w:val="none"/>
        </w:rPr>
        <w:t>．国际、国家标准</w:t>
      </w:r>
    </w:p>
    <w:p w14:paraId="54DFBAF3">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　 ［序号］标准代号</w:t>
      </w:r>
      <w:r>
        <w:rPr>
          <w:b w:val="0"/>
          <w:bCs w:val="0"/>
          <w:color w:val="auto"/>
          <w:spacing w:val="-60"/>
          <w:highlight w:val="none"/>
        </w:rPr>
        <w:t>，</w:t>
      </w:r>
      <w:r>
        <w:rPr>
          <w:b w:val="0"/>
          <w:bCs w:val="0"/>
          <w:color w:val="auto"/>
          <w:highlight w:val="none"/>
        </w:rPr>
        <w:t>标准名称</w:t>
      </w:r>
      <w:r>
        <w:rPr>
          <w:rFonts w:hint="eastAsia"/>
          <w:b w:val="0"/>
          <w:bCs w:val="0"/>
          <w:color w:val="auto"/>
          <w:highlight w:val="none"/>
        </w:rPr>
        <w:t>[</w:t>
      </w:r>
      <w:r>
        <w:rPr>
          <w:b w:val="0"/>
          <w:bCs w:val="0"/>
          <w:color w:val="auto"/>
          <w:highlight w:val="none"/>
        </w:rPr>
        <w:t>S</w:t>
      </w:r>
      <w:r>
        <w:rPr>
          <w:rFonts w:hint="eastAsia"/>
          <w:b w:val="0"/>
          <w:bCs w:val="0"/>
          <w:color w:val="auto"/>
          <w:highlight w:val="none"/>
        </w:rPr>
        <w:t>]</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出版地</w:t>
      </w:r>
      <w:r>
        <w:rPr>
          <w:b w:val="0"/>
          <w:bCs w:val="0"/>
          <w:color w:val="auto"/>
          <w:spacing w:val="-60"/>
          <w:highlight w:val="none"/>
        </w:rPr>
        <w:t>：</w:t>
      </w:r>
      <w:r>
        <w:rPr>
          <w:b w:val="0"/>
          <w:bCs w:val="0"/>
          <w:color w:val="auto"/>
          <w:highlight w:val="none"/>
        </w:rPr>
        <w:t>出版者</w:t>
      </w:r>
      <w:r>
        <w:rPr>
          <w:b w:val="0"/>
          <w:bCs w:val="0"/>
          <w:color w:val="auto"/>
          <w:spacing w:val="-60"/>
          <w:highlight w:val="none"/>
        </w:rPr>
        <w:t>，</w:t>
      </w:r>
      <w:r>
        <w:rPr>
          <w:b w:val="0"/>
          <w:bCs w:val="0"/>
          <w:color w:val="auto"/>
          <w:highlight w:val="none"/>
        </w:rPr>
        <w:t>出版年．</w:t>
      </w:r>
    </w:p>
    <w:p w14:paraId="4691DEE6">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　　例如：</w:t>
      </w:r>
      <w:r>
        <w:rPr>
          <w:rFonts w:hint="eastAsia"/>
          <w:b w:val="0"/>
          <w:bCs w:val="0"/>
          <w:color w:val="auto"/>
          <w:highlight w:val="none"/>
        </w:rPr>
        <w:t xml:space="preserve">[8] </w:t>
      </w:r>
      <w:r>
        <w:rPr>
          <w:b w:val="0"/>
          <w:bCs w:val="0"/>
          <w:color w:val="auto"/>
          <w:highlight w:val="none"/>
        </w:rPr>
        <w:t>GB/T 16159—1996</w:t>
      </w:r>
      <w:r>
        <w:rPr>
          <w:b w:val="0"/>
          <w:bCs w:val="0"/>
          <w:color w:val="auto"/>
          <w:spacing w:val="-60"/>
          <w:highlight w:val="none"/>
        </w:rPr>
        <w:t>，</w:t>
      </w:r>
      <w:r>
        <w:rPr>
          <w:b w:val="0"/>
          <w:bCs w:val="0"/>
          <w:color w:val="auto"/>
          <w:highlight w:val="none"/>
        </w:rPr>
        <w:t>汉语拼音正词法基本规则</w:t>
      </w:r>
      <w:r>
        <w:rPr>
          <w:rFonts w:hint="eastAsia"/>
          <w:b w:val="0"/>
          <w:bCs w:val="0"/>
          <w:color w:val="auto"/>
          <w:highlight w:val="none"/>
        </w:rPr>
        <w:t>[</w:t>
      </w:r>
      <w:r>
        <w:rPr>
          <w:b w:val="0"/>
          <w:bCs w:val="0"/>
          <w:color w:val="auto"/>
          <w:highlight w:val="none"/>
        </w:rPr>
        <w:t>S</w:t>
      </w:r>
      <w:r>
        <w:rPr>
          <w:rFonts w:hint="eastAsia"/>
          <w:b w:val="0"/>
          <w:bCs w:val="0"/>
          <w:color w:val="auto"/>
          <w:highlight w:val="none"/>
        </w:rPr>
        <w:t>]</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北京</w:t>
      </w:r>
      <w:r>
        <w:rPr>
          <w:b w:val="0"/>
          <w:bCs w:val="0"/>
          <w:color w:val="auto"/>
          <w:spacing w:val="-60"/>
          <w:highlight w:val="none"/>
        </w:rPr>
        <w:t>：</w:t>
      </w:r>
      <w:r>
        <w:rPr>
          <w:b w:val="0"/>
          <w:bCs w:val="0"/>
          <w:color w:val="auto"/>
          <w:highlight w:val="none"/>
        </w:rPr>
        <w:t>中国标准出版社</w:t>
      </w:r>
      <w:r>
        <w:rPr>
          <w:b w:val="0"/>
          <w:bCs w:val="0"/>
          <w:color w:val="auto"/>
          <w:spacing w:val="-60"/>
          <w:highlight w:val="none"/>
        </w:rPr>
        <w:t>，</w:t>
      </w:r>
      <w:r>
        <w:rPr>
          <w:b w:val="0"/>
          <w:bCs w:val="0"/>
          <w:color w:val="auto"/>
          <w:highlight w:val="none"/>
        </w:rPr>
        <w:t>1996．</w:t>
      </w:r>
    </w:p>
    <w:p w14:paraId="1BDF93AA">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　　</w:t>
      </w:r>
      <w:r>
        <w:rPr>
          <w:rFonts w:hint="eastAsia"/>
          <w:b w:val="0"/>
          <w:bCs w:val="0"/>
          <w:color w:val="auto"/>
          <w:highlight w:val="none"/>
        </w:rPr>
        <w:t>8</w:t>
      </w:r>
      <w:r>
        <w:rPr>
          <w:b w:val="0"/>
          <w:bCs w:val="0"/>
          <w:color w:val="auto"/>
          <w:highlight w:val="none"/>
        </w:rPr>
        <w:t>．报纸文章</w:t>
      </w:r>
    </w:p>
    <w:p w14:paraId="0D4BBB14">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 xml:space="preserve">   </w:t>
      </w:r>
      <w:r>
        <w:rPr>
          <w:rFonts w:hint="eastAsia"/>
          <w:b w:val="0"/>
          <w:bCs w:val="0"/>
          <w:color w:val="auto"/>
          <w:highlight w:val="none"/>
        </w:rPr>
        <w:t xml:space="preserve"> </w:t>
      </w:r>
      <w:r>
        <w:rPr>
          <w:b w:val="0"/>
          <w:bCs w:val="0"/>
          <w:color w:val="auto"/>
          <w:highlight w:val="none"/>
        </w:rPr>
        <w:t>［序号</w:t>
      </w:r>
      <w:r>
        <w:rPr>
          <w:rFonts w:hint="eastAsia"/>
          <w:b w:val="0"/>
          <w:bCs w:val="0"/>
          <w:color w:val="auto"/>
          <w:highlight w:val="none"/>
        </w:rPr>
        <w:t>］</w:t>
      </w:r>
      <w:r>
        <w:rPr>
          <w:b w:val="0"/>
          <w:bCs w:val="0"/>
          <w:color w:val="auto"/>
          <w:highlight w:val="none"/>
        </w:rPr>
        <w:t>主要责任者</w:t>
      </w:r>
      <w:r>
        <w:rPr>
          <w:b w:val="0"/>
          <w:bCs w:val="0"/>
          <w:color w:val="auto"/>
          <w:spacing w:val="-60"/>
          <w:highlight w:val="none"/>
        </w:rPr>
        <w:t>．</w:t>
      </w:r>
      <w:r>
        <w:rPr>
          <w:b w:val="0"/>
          <w:bCs w:val="0"/>
          <w:color w:val="auto"/>
          <w:highlight w:val="none"/>
        </w:rPr>
        <w:t>文献题名</w:t>
      </w:r>
      <w:r>
        <w:rPr>
          <w:rFonts w:hint="eastAsia"/>
          <w:b w:val="0"/>
          <w:bCs w:val="0"/>
          <w:color w:val="auto"/>
          <w:highlight w:val="none"/>
        </w:rPr>
        <w:t>[N]</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报纸名</w:t>
      </w:r>
      <w:r>
        <w:rPr>
          <w:b w:val="0"/>
          <w:bCs w:val="0"/>
          <w:color w:val="auto"/>
          <w:spacing w:val="-60"/>
          <w:highlight w:val="none"/>
        </w:rPr>
        <w:t>，</w:t>
      </w:r>
      <w:r>
        <w:rPr>
          <w:b w:val="0"/>
          <w:bCs w:val="0"/>
          <w:color w:val="auto"/>
          <w:highlight w:val="none"/>
        </w:rPr>
        <w:t>出版日期(版次)．</w:t>
      </w:r>
    </w:p>
    <w:p w14:paraId="07099419">
      <w:pPr>
        <w:tabs>
          <w:tab w:val="left" w:pos="360"/>
        </w:tabs>
        <w:spacing w:line="360" w:lineRule="auto"/>
        <w:jc w:val="both"/>
        <w:outlineLvl w:val="0"/>
        <w:rPr>
          <w:b w:val="0"/>
          <w:bCs w:val="0"/>
          <w:color w:val="auto"/>
          <w:highlight w:val="none"/>
        </w:rPr>
      </w:pPr>
      <w:r>
        <w:rPr>
          <w:b w:val="0"/>
          <w:bCs w:val="0"/>
          <w:color w:val="auto"/>
          <w:highlight w:val="none"/>
        </w:rPr>
        <w:t>　　例如：</w:t>
      </w:r>
      <w:r>
        <w:rPr>
          <w:rFonts w:hint="eastAsia"/>
          <w:b w:val="0"/>
          <w:bCs w:val="0"/>
          <w:color w:val="auto"/>
          <w:highlight w:val="none"/>
        </w:rPr>
        <w:t>[9] 毛 峡</w:t>
      </w:r>
      <w:r>
        <w:rPr>
          <w:b w:val="0"/>
          <w:bCs w:val="0"/>
          <w:color w:val="auto"/>
          <w:spacing w:val="-60"/>
          <w:highlight w:val="none"/>
        </w:rPr>
        <w:t>．</w:t>
      </w:r>
      <w:r>
        <w:rPr>
          <w:rFonts w:hint="eastAsia"/>
          <w:b w:val="0"/>
          <w:bCs w:val="0"/>
          <w:color w:val="auto"/>
          <w:highlight w:val="none"/>
        </w:rPr>
        <w:t>情感工学破解‘舒服’之迷</w:t>
      </w:r>
      <w:r>
        <w:rPr>
          <w:b w:val="0"/>
          <w:bCs w:val="0"/>
          <w:color w:val="auto"/>
          <w:highlight w:val="none"/>
        </w:rPr>
        <w:t>[</w:t>
      </w:r>
      <w:r>
        <w:rPr>
          <w:rFonts w:hint="eastAsia"/>
          <w:b w:val="0"/>
          <w:bCs w:val="0"/>
          <w:color w:val="auto"/>
          <w:highlight w:val="none"/>
        </w:rPr>
        <w:t>N]</w:t>
      </w:r>
      <w:r>
        <w:rPr>
          <w:rFonts w:hint="eastAsia"/>
          <w:b w:val="0"/>
          <w:bCs w:val="0"/>
          <w:color w:val="auto"/>
          <w:spacing w:val="-60"/>
          <w:highlight w:val="none"/>
        </w:rPr>
        <w:t xml:space="preserve"> </w:t>
      </w:r>
      <w:r>
        <w:rPr>
          <w:b w:val="0"/>
          <w:bCs w:val="0"/>
          <w:color w:val="auto"/>
          <w:spacing w:val="-60"/>
          <w:highlight w:val="none"/>
        </w:rPr>
        <w:t>．</w:t>
      </w:r>
      <w:r>
        <w:rPr>
          <w:rFonts w:hint="eastAsia"/>
          <w:b w:val="0"/>
          <w:bCs w:val="0"/>
          <w:color w:val="auto"/>
          <w:highlight w:val="none"/>
        </w:rPr>
        <w:t>光明日报</w:t>
      </w:r>
      <w:r>
        <w:rPr>
          <w:b w:val="0"/>
          <w:bCs w:val="0"/>
          <w:color w:val="auto"/>
          <w:spacing w:val="-60"/>
          <w:highlight w:val="none"/>
        </w:rPr>
        <w:t>，</w:t>
      </w:r>
      <w:r>
        <w:rPr>
          <w:rFonts w:hint="eastAsia"/>
          <w:b w:val="0"/>
          <w:bCs w:val="0"/>
          <w:color w:val="auto"/>
          <w:highlight w:val="none"/>
        </w:rPr>
        <w:t>2000</w:t>
      </w:r>
      <w:r>
        <w:rPr>
          <w:b w:val="0"/>
          <w:bCs w:val="0"/>
          <w:color w:val="auto"/>
          <w:highlight w:val="none"/>
        </w:rPr>
        <w:t>-</w:t>
      </w:r>
      <w:r>
        <w:rPr>
          <w:rFonts w:hint="eastAsia"/>
          <w:b w:val="0"/>
          <w:bCs w:val="0"/>
          <w:color w:val="auto"/>
          <w:highlight w:val="none"/>
        </w:rPr>
        <w:t>4</w:t>
      </w:r>
      <w:r>
        <w:rPr>
          <w:b w:val="0"/>
          <w:bCs w:val="0"/>
          <w:color w:val="auto"/>
          <w:highlight w:val="none"/>
        </w:rPr>
        <w:t>-</w:t>
      </w:r>
      <w:r>
        <w:rPr>
          <w:rFonts w:hint="eastAsia"/>
          <w:b w:val="0"/>
          <w:bCs w:val="0"/>
          <w:color w:val="auto"/>
          <w:highlight w:val="none"/>
        </w:rPr>
        <w:t>17</w:t>
      </w:r>
      <w:r>
        <w:rPr>
          <w:b w:val="0"/>
          <w:bCs w:val="0"/>
          <w:color w:val="auto"/>
          <w:highlight w:val="none"/>
        </w:rPr>
        <w:t>(</w:t>
      </w:r>
      <w:r>
        <w:rPr>
          <w:rFonts w:hint="eastAsia"/>
          <w:b w:val="0"/>
          <w:bCs w:val="0"/>
          <w:color w:val="auto"/>
          <w:highlight w:val="none"/>
        </w:rPr>
        <w:t>B</w:t>
      </w:r>
      <w:r>
        <w:rPr>
          <w:b w:val="0"/>
          <w:bCs w:val="0"/>
          <w:color w:val="auto"/>
          <w:highlight w:val="none"/>
        </w:rPr>
        <w:t xml:space="preserve">1)． </w:t>
      </w:r>
    </w:p>
    <w:p w14:paraId="2931108E">
      <w:pPr>
        <w:spacing w:line="360" w:lineRule="auto"/>
        <w:ind w:firstLine="240" w:firstLineChars="100"/>
        <w:outlineLvl w:val="0"/>
        <w:rPr>
          <w:rFonts w:hint="eastAsia"/>
          <w:b w:val="0"/>
          <w:bCs w:val="0"/>
          <w:color w:val="auto"/>
          <w:highlight w:val="none"/>
        </w:rPr>
      </w:pPr>
      <w:r>
        <w:rPr>
          <w:b w:val="0"/>
          <w:bCs w:val="0"/>
          <w:color w:val="auto"/>
          <w:highlight w:val="none"/>
        </w:rPr>
        <w:t>　</w:t>
      </w:r>
      <w:r>
        <w:rPr>
          <w:rFonts w:hint="eastAsia"/>
          <w:b w:val="0"/>
          <w:bCs w:val="0"/>
          <w:color w:val="auto"/>
          <w:highlight w:val="none"/>
        </w:rPr>
        <w:t>9</w:t>
      </w:r>
      <w:r>
        <w:rPr>
          <w:b w:val="0"/>
          <w:bCs w:val="0"/>
          <w:color w:val="auto"/>
          <w:highlight w:val="none"/>
        </w:rPr>
        <w:t>．电子文献</w:t>
      </w:r>
    </w:p>
    <w:p w14:paraId="4439548A">
      <w:pPr>
        <w:spacing w:line="360" w:lineRule="auto"/>
        <w:ind w:firstLine="480"/>
        <w:rPr>
          <w:rFonts w:hint="eastAsia" w:eastAsia="宋体"/>
          <w:b w:val="0"/>
          <w:bCs w:val="0"/>
          <w:color w:val="auto"/>
          <w:highlight w:val="none"/>
          <w:lang w:eastAsia="zh-CN"/>
        </w:rPr>
      </w:pPr>
      <w:r>
        <w:rPr>
          <w:b w:val="0"/>
          <w:bCs w:val="0"/>
          <w:color w:val="auto"/>
          <w:highlight w:val="none"/>
        </w:rPr>
        <w:t>［序号</w:t>
      </w:r>
      <w:r>
        <w:rPr>
          <w:rFonts w:hint="eastAsia"/>
          <w:b w:val="0"/>
          <w:bCs w:val="0"/>
          <w:color w:val="auto"/>
          <w:highlight w:val="none"/>
        </w:rPr>
        <w:t>］</w:t>
      </w:r>
      <w:r>
        <w:rPr>
          <w:b w:val="0"/>
          <w:bCs w:val="0"/>
          <w:color w:val="auto"/>
          <w:highlight w:val="none"/>
        </w:rPr>
        <w:t>主要责任者</w:t>
      </w:r>
      <w:r>
        <w:rPr>
          <w:b w:val="0"/>
          <w:bCs w:val="0"/>
          <w:color w:val="auto"/>
          <w:spacing w:val="-60"/>
          <w:highlight w:val="none"/>
        </w:rPr>
        <w:t>．</w:t>
      </w:r>
      <w:r>
        <w:rPr>
          <w:b w:val="0"/>
          <w:bCs w:val="0"/>
          <w:color w:val="auto"/>
          <w:highlight w:val="none"/>
        </w:rPr>
        <w:t>电子文献题名[文献类型/载体类型</w:t>
      </w:r>
      <w:r>
        <w:rPr>
          <w:rFonts w:hint="eastAsia"/>
          <w:b w:val="0"/>
          <w:bCs w:val="0"/>
          <w:color w:val="auto"/>
          <w:highlight w:val="none"/>
        </w:rPr>
        <w:t>]</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电子文献的出版或可获得地址</w:t>
      </w:r>
      <w:r>
        <w:rPr>
          <w:b w:val="0"/>
          <w:bCs w:val="0"/>
          <w:color w:val="auto"/>
          <w:spacing w:val="-60"/>
          <w:highlight w:val="none"/>
        </w:rPr>
        <w:t>，</w:t>
      </w:r>
      <w:r>
        <w:rPr>
          <w:b w:val="0"/>
          <w:bCs w:val="0"/>
          <w:color w:val="auto"/>
          <w:highlight w:val="none"/>
        </w:rPr>
        <w:t>发表或更新的期/引用日期(任选)．</w:t>
      </w:r>
    </w:p>
    <w:p w14:paraId="0DF6253B">
      <w:pPr>
        <w:spacing w:line="360" w:lineRule="auto"/>
        <w:ind w:firstLine="480"/>
        <w:rPr>
          <w:rFonts w:hint="eastAsia" w:eastAsia="宋体"/>
          <w:b w:val="0"/>
          <w:bCs w:val="0"/>
          <w:color w:val="auto"/>
          <w:spacing w:val="-60"/>
          <w:highlight w:val="none"/>
          <w:lang w:eastAsia="zh-CN"/>
        </w:rPr>
      </w:pPr>
      <w:r>
        <w:rPr>
          <w:b w:val="0"/>
          <w:bCs w:val="0"/>
          <w:color w:val="auto"/>
          <w:highlight w:val="none"/>
        </w:rPr>
        <w:t>例如：［</w:t>
      </w:r>
      <w:r>
        <w:rPr>
          <w:rFonts w:hint="eastAsia"/>
          <w:b w:val="0"/>
          <w:bCs w:val="0"/>
          <w:color w:val="auto"/>
          <w:highlight w:val="none"/>
        </w:rPr>
        <w:t>10］</w:t>
      </w:r>
      <w:r>
        <w:rPr>
          <w:b w:val="0"/>
          <w:bCs w:val="0"/>
          <w:color w:val="auto"/>
          <w:highlight w:val="none"/>
        </w:rPr>
        <w:t>王明亮</w:t>
      </w:r>
      <w:r>
        <w:rPr>
          <w:b w:val="0"/>
          <w:bCs w:val="0"/>
          <w:color w:val="auto"/>
          <w:spacing w:val="-60"/>
          <w:highlight w:val="none"/>
        </w:rPr>
        <w:t>．</w:t>
      </w:r>
      <w:r>
        <w:rPr>
          <w:b w:val="0"/>
          <w:bCs w:val="0"/>
          <w:color w:val="auto"/>
          <w:highlight w:val="none"/>
        </w:rPr>
        <w:t>中国学术期刊标准化数据库系统工程的</w:t>
      </w:r>
      <w:r>
        <w:rPr>
          <w:rFonts w:hint="eastAsia"/>
          <w:b w:val="0"/>
          <w:bCs w:val="0"/>
          <w:color w:val="auto"/>
          <w:highlight w:val="none"/>
        </w:rPr>
        <w:t>[</w:t>
      </w:r>
      <w:r>
        <w:rPr>
          <w:b w:val="0"/>
          <w:bCs w:val="0"/>
          <w:color w:val="auto"/>
          <w:highlight w:val="none"/>
        </w:rPr>
        <w:t>EB/OL</w:t>
      </w:r>
      <w:r>
        <w:rPr>
          <w:rFonts w:hint="eastAsia"/>
          <w:b w:val="0"/>
          <w:bCs w:val="0"/>
          <w:color w:val="auto"/>
          <w:highlight w:val="none"/>
        </w:rPr>
        <w:t>]</w:t>
      </w:r>
      <w:r>
        <w:rPr>
          <w:rFonts w:hint="eastAsia"/>
          <w:b w:val="0"/>
          <w:bCs w:val="0"/>
          <w:color w:val="auto"/>
          <w:spacing w:val="-60"/>
          <w:highlight w:val="none"/>
        </w:rPr>
        <w:t xml:space="preserve"> </w:t>
      </w:r>
      <w:r>
        <w:rPr>
          <w:b w:val="0"/>
          <w:bCs w:val="0"/>
          <w:color w:val="auto"/>
          <w:spacing w:val="-60"/>
          <w:highlight w:val="none"/>
        </w:rPr>
        <w:t>．</w:t>
      </w:r>
    </w:p>
    <w:p w14:paraId="7593CBB8">
      <w:pPr>
        <w:spacing w:line="360" w:lineRule="auto"/>
        <w:ind w:firstLine="0"/>
        <w:rPr>
          <w:rFonts w:hint="eastAsia" w:eastAsia="宋体"/>
          <w:b w:val="0"/>
          <w:bCs w:val="0"/>
          <w:color w:val="auto"/>
          <w:highlight w:val="none"/>
          <w:lang w:eastAsia="zh-CN"/>
        </w:rPr>
      </w:pPr>
      <w:r>
        <w:rPr>
          <w:b w:val="0"/>
          <w:bCs w:val="0"/>
          <w:color w:val="auto"/>
          <w:highlight w:val="none"/>
        </w:rPr>
        <w:t> http://www.cajcd.cn/pub/wml.txt/9808 10-2.html,1998-08-16/1998-10-04．</w:t>
      </w:r>
    </w:p>
    <w:p w14:paraId="1DA3B887">
      <w:pPr>
        <w:spacing w:line="360" w:lineRule="auto"/>
        <w:ind w:firstLine="480"/>
        <w:rPr>
          <w:rFonts w:hint="eastAsia"/>
          <w:b w:val="0"/>
          <w:bCs w:val="0"/>
          <w:color w:val="auto"/>
          <w:highlight w:val="none"/>
        </w:rPr>
      </w:pPr>
      <w:r>
        <w:rPr>
          <w:rFonts w:hint="eastAsia"/>
          <w:b w:val="0"/>
          <w:bCs w:val="0"/>
          <w:color w:val="auto"/>
          <w:highlight w:val="none"/>
        </w:rPr>
        <w:t xml:space="preserve">    外国作者的姓名书写格式一般为：名的缩写、姓。例如</w:t>
      </w:r>
      <w:r>
        <w:rPr>
          <w:b w:val="0"/>
          <w:bCs w:val="0"/>
          <w:color w:val="auto"/>
          <w:highlight w:val="none"/>
        </w:rPr>
        <w:t>A. Johnson</w:t>
      </w:r>
      <w:r>
        <w:rPr>
          <w:rFonts w:hint="eastAsia"/>
          <w:b w:val="0"/>
          <w:bCs w:val="0"/>
          <w:color w:val="auto"/>
          <w:highlight w:val="none"/>
        </w:rPr>
        <w:t>，R. O. Duda</w:t>
      </w:r>
    </w:p>
    <w:p w14:paraId="4944C2A1">
      <w:pPr>
        <w:spacing w:line="360" w:lineRule="auto"/>
        <w:ind w:firstLine="480"/>
        <w:rPr>
          <w:rFonts w:hint="eastAsia"/>
          <w:b w:val="0"/>
          <w:bCs w:val="0"/>
          <w:color w:val="auto"/>
          <w:highlight w:val="none"/>
        </w:rPr>
      </w:pPr>
      <w:r>
        <w:rPr>
          <w:rFonts w:hint="eastAsia"/>
          <w:b w:val="0"/>
          <w:bCs w:val="0"/>
          <w:color w:val="auto"/>
          <w:highlight w:val="none"/>
        </w:rPr>
        <w:t>引用参考文献类型及其标识说明如下：</w:t>
      </w:r>
    </w:p>
    <w:p w14:paraId="311A78F8">
      <w:pPr>
        <w:spacing w:line="360" w:lineRule="auto"/>
        <w:ind w:firstLine="960" w:firstLineChars="400"/>
        <w:jc w:val="both"/>
        <w:rPr>
          <w:rFonts w:hint="eastAsia"/>
        </w:rPr>
      </w:pPr>
      <w:r>
        <w:rPr>
          <w:rFonts w:hint="eastAsia"/>
          <w:b w:val="0"/>
          <w:bCs w:val="0"/>
          <w:color w:val="auto"/>
          <w:highlight w:val="none"/>
        </w:rPr>
        <w:t>根据GB3469规定，以单字母方式标识以下各种参数文献类型，如表2.1：</w:t>
      </w:r>
    </w:p>
    <w:p w14:paraId="1BB6CA4C">
      <w:pPr>
        <w:spacing w:line="360" w:lineRule="auto"/>
        <w:jc w:val="center"/>
        <w:rPr>
          <w:rFonts w:hint="eastAsia" w:eastAsia="黑体"/>
          <w:b/>
          <w:bCs/>
        </w:rPr>
      </w:pPr>
      <w:r>
        <w:rPr>
          <w:rFonts w:hint="eastAsia" w:eastAsia="黑体"/>
          <w:b/>
          <w:bCs/>
        </w:rPr>
        <w:t>表2.1  参数文献的标识</w:t>
      </w:r>
    </w:p>
    <w:tbl>
      <w:tblPr>
        <w:tblStyle w:val="21"/>
        <w:tblW w:w="0" w:type="auto"/>
        <w:tblInd w:w="0" w:type="dxa"/>
        <w:tblLayout w:type="fixed"/>
        <w:tblCellMar>
          <w:top w:w="0" w:type="dxa"/>
          <w:left w:w="108" w:type="dxa"/>
          <w:bottom w:w="0" w:type="dxa"/>
          <w:right w:w="108" w:type="dxa"/>
        </w:tblCellMar>
      </w:tblPr>
      <w:tblGrid>
        <w:gridCol w:w="1788"/>
        <w:gridCol w:w="1320"/>
        <w:gridCol w:w="1320"/>
        <w:gridCol w:w="1560"/>
        <w:gridCol w:w="1440"/>
        <w:gridCol w:w="236"/>
        <w:gridCol w:w="1430"/>
      </w:tblGrid>
      <w:tr w14:paraId="6F7906CB">
        <w:tblPrEx>
          <w:tblCellMar>
            <w:top w:w="0" w:type="dxa"/>
            <w:left w:w="108" w:type="dxa"/>
            <w:bottom w:w="0" w:type="dxa"/>
            <w:right w:w="108" w:type="dxa"/>
          </w:tblCellMar>
        </w:tblPrEx>
        <w:trPr>
          <w:wBefore w:w="0" w:type="dxa"/>
          <w:wAfter w:w="0" w:type="dxa"/>
          <w:trHeight w:val="360" w:hRule="atLeast"/>
        </w:trPr>
        <w:tc>
          <w:tcPr>
            <w:tcW w:w="1788" w:type="dxa"/>
            <w:tcBorders>
              <w:top w:val="single" w:color="auto" w:sz="8" w:space="0"/>
              <w:bottom w:val="single" w:color="auto" w:sz="2" w:space="0"/>
              <w:right w:val="single" w:color="auto" w:sz="4" w:space="0"/>
            </w:tcBorders>
            <w:noWrap w:val="0"/>
            <w:vAlign w:val="top"/>
          </w:tcPr>
          <w:p w14:paraId="58789EA0">
            <w:pPr>
              <w:spacing w:line="360" w:lineRule="auto"/>
              <w:jc w:val="center"/>
              <w:rPr>
                <w:rFonts w:hint="eastAsia"/>
              </w:rPr>
            </w:pPr>
            <w:r>
              <w:rPr>
                <w:rFonts w:hint="eastAsia"/>
              </w:rPr>
              <w:t>参考文献类型</w:t>
            </w:r>
          </w:p>
        </w:tc>
        <w:tc>
          <w:tcPr>
            <w:tcW w:w="1320" w:type="dxa"/>
            <w:tcBorders>
              <w:top w:val="single" w:color="auto" w:sz="8" w:space="0"/>
              <w:left w:val="single" w:color="auto" w:sz="4" w:space="0"/>
              <w:bottom w:val="single" w:color="auto" w:sz="2" w:space="0"/>
              <w:right w:val="single" w:color="auto" w:sz="4" w:space="0"/>
            </w:tcBorders>
            <w:noWrap w:val="0"/>
            <w:vAlign w:val="top"/>
          </w:tcPr>
          <w:p w14:paraId="14AE7E51">
            <w:pPr>
              <w:spacing w:line="360" w:lineRule="auto"/>
              <w:jc w:val="center"/>
              <w:rPr>
                <w:rFonts w:hint="eastAsia"/>
              </w:rPr>
            </w:pPr>
            <w:r>
              <w:rPr>
                <w:rFonts w:hint="eastAsia"/>
              </w:rPr>
              <w:t>专著</w:t>
            </w:r>
          </w:p>
        </w:tc>
        <w:tc>
          <w:tcPr>
            <w:tcW w:w="1320" w:type="dxa"/>
            <w:tcBorders>
              <w:top w:val="single" w:color="auto" w:sz="8" w:space="0"/>
              <w:left w:val="single" w:color="auto" w:sz="4" w:space="0"/>
              <w:bottom w:val="single" w:color="auto" w:sz="2" w:space="0"/>
              <w:right w:val="single" w:color="auto" w:sz="4" w:space="0"/>
            </w:tcBorders>
            <w:noWrap w:val="0"/>
            <w:vAlign w:val="top"/>
          </w:tcPr>
          <w:p w14:paraId="62C2A08F">
            <w:pPr>
              <w:spacing w:line="360" w:lineRule="auto"/>
              <w:jc w:val="center"/>
              <w:rPr>
                <w:rFonts w:hint="eastAsia"/>
              </w:rPr>
            </w:pPr>
            <w:r>
              <w:rPr>
                <w:rFonts w:hint="eastAsia" w:ascii="宋体" w:hAnsi="宋体"/>
              </w:rPr>
              <w:t>会议录</w:t>
            </w:r>
          </w:p>
        </w:tc>
        <w:tc>
          <w:tcPr>
            <w:tcW w:w="1560" w:type="dxa"/>
            <w:tcBorders>
              <w:top w:val="single" w:color="auto" w:sz="8" w:space="0"/>
              <w:left w:val="single" w:color="auto" w:sz="4" w:space="0"/>
              <w:bottom w:val="single" w:color="auto" w:sz="2" w:space="0"/>
              <w:right w:val="single" w:color="auto" w:sz="4" w:space="0"/>
            </w:tcBorders>
            <w:noWrap w:val="0"/>
            <w:vAlign w:val="top"/>
          </w:tcPr>
          <w:p w14:paraId="2E63CB09">
            <w:pPr>
              <w:spacing w:line="360" w:lineRule="auto"/>
              <w:jc w:val="center"/>
              <w:rPr>
                <w:rFonts w:hint="eastAsia"/>
              </w:rPr>
            </w:pPr>
            <w:r>
              <w:rPr>
                <w:rFonts w:hint="eastAsia"/>
              </w:rPr>
              <w:t>（单篇论文）</w:t>
            </w:r>
          </w:p>
        </w:tc>
        <w:tc>
          <w:tcPr>
            <w:tcW w:w="1440" w:type="dxa"/>
            <w:tcBorders>
              <w:top w:val="single" w:color="auto" w:sz="8" w:space="0"/>
              <w:left w:val="single" w:color="auto" w:sz="4" w:space="0"/>
              <w:bottom w:val="single" w:color="auto" w:sz="2" w:space="0"/>
            </w:tcBorders>
            <w:noWrap w:val="0"/>
            <w:vAlign w:val="top"/>
          </w:tcPr>
          <w:p w14:paraId="26F9B070">
            <w:pPr>
              <w:spacing w:line="360" w:lineRule="auto"/>
              <w:jc w:val="center"/>
              <w:rPr>
                <w:rFonts w:hint="eastAsia"/>
              </w:rPr>
            </w:pPr>
            <w:r>
              <w:rPr>
                <w:rFonts w:hint="eastAsia"/>
              </w:rPr>
              <w:t>报纸文章</w:t>
            </w:r>
          </w:p>
        </w:tc>
        <w:tc>
          <w:tcPr>
            <w:tcW w:w="236" w:type="dxa"/>
            <w:tcBorders>
              <w:top w:val="single" w:color="auto" w:sz="8" w:space="0"/>
              <w:bottom w:val="single" w:color="auto" w:sz="2" w:space="0"/>
              <w:right w:val="single" w:color="auto" w:sz="4" w:space="0"/>
            </w:tcBorders>
            <w:noWrap w:val="0"/>
            <w:vAlign w:val="top"/>
          </w:tcPr>
          <w:p w14:paraId="49A4783C">
            <w:pPr>
              <w:spacing w:line="360" w:lineRule="auto"/>
              <w:jc w:val="center"/>
              <w:rPr>
                <w:rFonts w:hint="eastAsia"/>
              </w:rPr>
            </w:pPr>
          </w:p>
        </w:tc>
        <w:tc>
          <w:tcPr>
            <w:tcW w:w="1430" w:type="dxa"/>
            <w:tcBorders>
              <w:top w:val="single" w:color="auto" w:sz="8" w:space="0"/>
              <w:left w:val="single" w:color="auto" w:sz="4" w:space="0"/>
              <w:bottom w:val="single" w:color="auto" w:sz="2" w:space="0"/>
            </w:tcBorders>
            <w:noWrap w:val="0"/>
            <w:vAlign w:val="top"/>
          </w:tcPr>
          <w:p w14:paraId="32522963">
            <w:pPr>
              <w:spacing w:line="360" w:lineRule="auto"/>
              <w:jc w:val="center"/>
              <w:rPr>
                <w:rFonts w:hint="eastAsia"/>
              </w:rPr>
            </w:pPr>
            <w:r>
              <w:rPr>
                <w:rFonts w:hint="eastAsia"/>
              </w:rPr>
              <w:t>期刊文章</w:t>
            </w:r>
          </w:p>
        </w:tc>
      </w:tr>
      <w:tr w14:paraId="59FEA301">
        <w:tblPrEx>
          <w:tblCellMar>
            <w:top w:w="0" w:type="dxa"/>
            <w:left w:w="108" w:type="dxa"/>
            <w:bottom w:w="0" w:type="dxa"/>
            <w:right w:w="108" w:type="dxa"/>
          </w:tblCellMar>
        </w:tblPrEx>
        <w:trPr>
          <w:wBefore w:w="0" w:type="dxa"/>
          <w:wAfter w:w="0" w:type="dxa"/>
          <w:trHeight w:val="315" w:hRule="atLeast"/>
        </w:trPr>
        <w:tc>
          <w:tcPr>
            <w:tcW w:w="1788" w:type="dxa"/>
            <w:tcBorders>
              <w:top w:val="single" w:color="auto" w:sz="2" w:space="0"/>
              <w:bottom w:val="single" w:color="auto" w:sz="2" w:space="0"/>
              <w:right w:val="single" w:color="auto" w:sz="4" w:space="0"/>
            </w:tcBorders>
            <w:noWrap w:val="0"/>
            <w:vAlign w:val="top"/>
          </w:tcPr>
          <w:p w14:paraId="37F2F662">
            <w:pPr>
              <w:spacing w:line="360" w:lineRule="auto"/>
              <w:jc w:val="center"/>
              <w:rPr>
                <w:rFonts w:hint="eastAsia"/>
              </w:rPr>
            </w:pPr>
            <w:r>
              <w:rPr>
                <w:rFonts w:hint="eastAsia"/>
              </w:rPr>
              <w:t>文献类型标识</w:t>
            </w:r>
          </w:p>
        </w:tc>
        <w:tc>
          <w:tcPr>
            <w:tcW w:w="1320" w:type="dxa"/>
            <w:tcBorders>
              <w:top w:val="single" w:color="auto" w:sz="2" w:space="0"/>
              <w:left w:val="single" w:color="auto" w:sz="4" w:space="0"/>
              <w:bottom w:val="single" w:color="auto" w:sz="2" w:space="0"/>
              <w:right w:val="single" w:color="auto" w:sz="4" w:space="0"/>
            </w:tcBorders>
            <w:noWrap w:val="0"/>
            <w:vAlign w:val="top"/>
          </w:tcPr>
          <w:p w14:paraId="1FF52C3D">
            <w:pPr>
              <w:spacing w:line="360" w:lineRule="auto"/>
              <w:jc w:val="center"/>
              <w:rPr>
                <w:rFonts w:hint="eastAsia"/>
              </w:rPr>
            </w:pPr>
            <w:r>
              <w:rPr>
                <w:rFonts w:hint="eastAsia"/>
              </w:rPr>
              <w:t>M</w:t>
            </w:r>
          </w:p>
        </w:tc>
        <w:tc>
          <w:tcPr>
            <w:tcW w:w="1320" w:type="dxa"/>
            <w:tcBorders>
              <w:top w:val="single" w:color="auto" w:sz="2" w:space="0"/>
              <w:left w:val="single" w:color="auto" w:sz="4" w:space="0"/>
              <w:bottom w:val="single" w:color="auto" w:sz="2" w:space="0"/>
              <w:right w:val="single" w:color="auto" w:sz="4" w:space="0"/>
            </w:tcBorders>
            <w:noWrap w:val="0"/>
            <w:vAlign w:val="top"/>
          </w:tcPr>
          <w:p w14:paraId="3BEE6C7D">
            <w:pPr>
              <w:spacing w:line="360" w:lineRule="auto"/>
              <w:jc w:val="center"/>
              <w:rPr>
                <w:rFonts w:hint="eastAsia"/>
              </w:rPr>
            </w:pPr>
            <w:r>
              <w:rPr>
                <w:rFonts w:hint="eastAsia"/>
              </w:rPr>
              <w:t>C</w:t>
            </w:r>
          </w:p>
        </w:tc>
        <w:tc>
          <w:tcPr>
            <w:tcW w:w="1560" w:type="dxa"/>
            <w:tcBorders>
              <w:top w:val="single" w:color="auto" w:sz="2" w:space="0"/>
              <w:left w:val="single" w:color="auto" w:sz="4" w:space="0"/>
              <w:bottom w:val="single" w:color="auto" w:sz="2" w:space="0"/>
              <w:right w:val="single" w:color="auto" w:sz="4" w:space="0"/>
            </w:tcBorders>
            <w:noWrap w:val="0"/>
            <w:vAlign w:val="top"/>
          </w:tcPr>
          <w:p w14:paraId="62CE006C">
            <w:pPr>
              <w:spacing w:line="360" w:lineRule="auto"/>
              <w:jc w:val="center"/>
              <w:rPr>
                <w:rFonts w:hint="eastAsia"/>
              </w:rPr>
            </w:pPr>
            <w:r>
              <w:rPr>
                <w:rFonts w:hint="eastAsia"/>
              </w:rPr>
              <w:t>(A)</w:t>
            </w:r>
          </w:p>
        </w:tc>
        <w:tc>
          <w:tcPr>
            <w:tcW w:w="1440" w:type="dxa"/>
            <w:tcBorders>
              <w:top w:val="single" w:color="auto" w:sz="2" w:space="0"/>
              <w:left w:val="single" w:color="auto" w:sz="4" w:space="0"/>
              <w:bottom w:val="single" w:color="auto" w:sz="2" w:space="0"/>
            </w:tcBorders>
            <w:noWrap w:val="0"/>
            <w:vAlign w:val="top"/>
          </w:tcPr>
          <w:p w14:paraId="3CC1DC7E">
            <w:pPr>
              <w:spacing w:line="360" w:lineRule="auto"/>
              <w:jc w:val="center"/>
              <w:rPr>
                <w:rFonts w:hint="eastAsia"/>
              </w:rPr>
            </w:pPr>
            <w:r>
              <w:rPr>
                <w:rFonts w:hint="eastAsia"/>
              </w:rPr>
              <w:t>N</w:t>
            </w:r>
          </w:p>
        </w:tc>
        <w:tc>
          <w:tcPr>
            <w:tcW w:w="236" w:type="dxa"/>
            <w:tcBorders>
              <w:top w:val="single" w:color="auto" w:sz="2" w:space="0"/>
              <w:bottom w:val="single" w:color="auto" w:sz="2" w:space="0"/>
              <w:right w:val="single" w:color="auto" w:sz="4" w:space="0"/>
            </w:tcBorders>
            <w:noWrap w:val="0"/>
            <w:vAlign w:val="top"/>
          </w:tcPr>
          <w:p w14:paraId="02A3A155">
            <w:pPr>
              <w:spacing w:line="360" w:lineRule="auto"/>
              <w:jc w:val="center"/>
              <w:rPr>
                <w:rFonts w:hint="eastAsia"/>
              </w:rPr>
            </w:pPr>
          </w:p>
        </w:tc>
        <w:tc>
          <w:tcPr>
            <w:tcW w:w="1430" w:type="dxa"/>
            <w:tcBorders>
              <w:top w:val="single" w:color="auto" w:sz="2" w:space="0"/>
              <w:left w:val="single" w:color="auto" w:sz="4" w:space="0"/>
              <w:bottom w:val="single" w:color="auto" w:sz="2" w:space="0"/>
            </w:tcBorders>
            <w:noWrap w:val="0"/>
            <w:vAlign w:val="top"/>
          </w:tcPr>
          <w:p w14:paraId="16EC11C7">
            <w:pPr>
              <w:spacing w:line="360" w:lineRule="auto"/>
              <w:jc w:val="center"/>
              <w:rPr>
                <w:rFonts w:hint="eastAsia"/>
              </w:rPr>
            </w:pPr>
            <w:r>
              <w:rPr>
                <w:rFonts w:hint="eastAsia"/>
              </w:rPr>
              <w:t>J</w:t>
            </w:r>
          </w:p>
        </w:tc>
      </w:tr>
      <w:tr w14:paraId="2D19BD45">
        <w:tblPrEx>
          <w:tblCellMar>
            <w:top w:w="0" w:type="dxa"/>
            <w:left w:w="108" w:type="dxa"/>
            <w:bottom w:w="0" w:type="dxa"/>
            <w:right w:w="108" w:type="dxa"/>
          </w:tblCellMar>
        </w:tblPrEx>
        <w:trPr>
          <w:wBefore w:w="0" w:type="dxa"/>
          <w:wAfter w:w="0" w:type="dxa"/>
          <w:trHeight w:val="258" w:hRule="atLeast"/>
        </w:trPr>
        <w:tc>
          <w:tcPr>
            <w:tcW w:w="1788" w:type="dxa"/>
            <w:tcBorders>
              <w:top w:val="single" w:color="auto" w:sz="2" w:space="0"/>
              <w:bottom w:val="single" w:color="auto" w:sz="2" w:space="0"/>
              <w:right w:val="single" w:color="auto" w:sz="4" w:space="0"/>
            </w:tcBorders>
            <w:noWrap w:val="0"/>
            <w:vAlign w:val="top"/>
          </w:tcPr>
          <w:p w14:paraId="0EC8D7C0">
            <w:pPr>
              <w:spacing w:line="360" w:lineRule="auto"/>
              <w:jc w:val="center"/>
              <w:rPr>
                <w:rFonts w:hint="eastAsia"/>
              </w:rPr>
            </w:pPr>
            <w:r>
              <w:rPr>
                <w:rFonts w:hint="eastAsia"/>
              </w:rPr>
              <w:t>参考文献类型</w:t>
            </w:r>
          </w:p>
        </w:tc>
        <w:tc>
          <w:tcPr>
            <w:tcW w:w="1320" w:type="dxa"/>
            <w:tcBorders>
              <w:top w:val="single" w:color="auto" w:sz="2" w:space="0"/>
              <w:left w:val="single" w:color="auto" w:sz="4" w:space="0"/>
              <w:bottom w:val="single" w:color="auto" w:sz="2" w:space="0"/>
              <w:right w:val="single" w:color="auto" w:sz="4" w:space="0"/>
            </w:tcBorders>
            <w:noWrap w:val="0"/>
            <w:vAlign w:val="top"/>
          </w:tcPr>
          <w:p w14:paraId="47369C27">
            <w:pPr>
              <w:spacing w:line="360" w:lineRule="auto"/>
              <w:jc w:val="center"/>
              <w:rPr>
                <w:rFonts w:hint="eastAsia"/>
              </w:rPr>
            </w:pPr>
            <w:r>
              <w:rPr>
                <w:rFonts w:hint="eastAsia"/>
              </w:rPr>
              <w:t>学位论文</w:t>
            </w:r>
          </w:p>
        </w:tc>
        <w:tc>
          <w:tcPr>
            <w:tcW w:w="1320" w:type="dxa"/>
            <w:tcBorders>
              <w:top w:val="single" w:color="auto" w:sz="2" w:space="0"/>
              <w:left w:val="single" w:color="auto" w:sz="4" w:space="0"/>
              <w:bottom w:val="single" w:color="auto" w:sz="2" w:space="0"/>
              <w:right w:val="single" w:color="auto" w:sz="4" w:space="0"/>
            </w:tcBorders>
            <w:noWrap w:val="0"/>
            <w:vAlign w:val="top"/>
          </w:tcPr>
          <w:p w14:paraId="6304E092">
            <w:pPr>
              <w:spacing w:line="360" w:lineRule="auto"/>
              <w:jc w:val="center"/>
              <w:rPr>
                <w:rFonts w:hint="eastAsia"/>
              </w:rPr>
            </w:pPr>
            <w:r>
              <w:rPr>
                <w:rFonts w:hint="eastAsia"/>
              </w:rPr>
              <w:t>报告</w:t>
            </w:r>
          </w:p>
        </w:tc>
        <w:tc>
          <w:tcPr>
            <w:tcW w:w="1560" w:type="dxa"/>
            <w:tcBorders>
              <w:top w:val="single" w:color="auto" w:sz="2" w:space="0"/>
              <w:left w:val="single" w:color="auto" w:sz="4" w:space="0"/>
              <w:bottom w:val="single" w:color="auto" w:sz="2" w:space="0"/>
              <w:right w:val="single" w:color="auto" w:sz="4" w:space="0"/>
            </w:tcBorders>
            <w:noWrap w:val="0"/>
            <w:vAlign w:val="top"/>
          </w:tcPr>
          <w:p w14:paraId="4931D420">
            <w:pPr>
              <w:spacing w:line="360" w:lineRule="auto"/>
              <w:jc w:val="center"/>
              <w:rPr>
                <w:rFonts w:hint="eastAsia"/>
              </w:rPr>
            </w:pPr>
            <w:r>
              <w:rPr>
                <w:rFonts w:hint="eastAsia"/>
              </w:rPr>
              <w:t>标准</w:t>
            </w:r>
          </w:p>
        </w:tc>
        <w:tc>
          <w:tcPr>
            <w:tcW w:w="1440" w:type="dxa"/>
            <w:tcBorders>
              <w:top w:val="single" w:color="auto" w:sz="2" w:space="0"/>
              <w:left w:val="single" w:color="auto" w:sz="4" w:space="0"/>
              <w:bottom w:val="single" w:color="auto" w:sz="2" w:space="0"/>
            </w:tcBorders>
            <w:noWrap w:val="0"/>
            <w:vAlign w:val="top"/>
          </w:tcPr>
          <w:p w14:paraId="56EE18FF">
            <w:pPr>
              <w:spacing w:line="360" w:lineRule="auto"/>
              <w:jc w:val="center"/>
              <w:rPr>
                <w:rFonts w:hint="eastAsia"/>
              </w:rPr>
            </w:pPr>
            <w:r>
              <w:rPr>
                <w:rFonts w:hint="eastAsia"/>
              </w:rPr>
              <w:t>专利</w:t>
            </w:r>
          </w:p>
        </w:tc>
        <w:tc>
          <w:tcPr>
            <w:tcW w:w="236" w:type="dxa"/>
            <w:tcBorders>
              <w:top w:val="single" w:color="auto" w:sz="2" w:space="0"/>
              <w:bottom w:val="single" w:color="auto" w:sz="2" w:space="0"/>
              <w:right w:val="single" w:color="auto" w:sz="4" w:space="0"/>
            </w:tcBorders>
            <w:noWrap w:val="0"/>
            <w:vAlign w:val="top"/>
          </w:tcPr>
          <w:p w14:paraId="217969B6">
            <w:pPr>
              <w:spacing w:line="360" w:lineRule="auto"/>
              <w:jc w:val="center"/>
              <w:rPr>
                <w:rFonts w:hint="eastAsia"/>
              </w:rPr>
            </w:pPr>
          </w:p>
        </w:tc>
        <w:tc>
          <w:tcPr>
            <w:tcW w:w="1430" w:type="dxa"/>
            <w:tcBorders>
              <w:top w:val="single" w:color="auto" w:sz="2" w:space="0"/>
              <w:left w:val="single" w:color="auto" w:sz="4" w:space="0"/>
              <w:bottom w:val="single" w:color="auto" w:sz="2" w:space="0"/>
            </w:tcBorders>
            <w:noWrap w:val="0"/>
            <w:vAlign w:val="top"/>
          </w:tcPr>
          <w:p w14:paraId="6FB7C3FD">
            <w:pPr>
              <w:spacing w:line="360" w:lineRule="auto"/>
              <w:jc w:val="center"/>
              <w:rPr>
                <w:rFonts w:hint="eastAsia"/>
              </w:rPr>
            </w:pPr>
            <w:r>
              <w:rPr>
                <w:rFonts w:hint="eastAsia"/>
              </w:rPr>
              <w:t>其它文献</w:t>
            </w:r>
          </w:p>
        </w:tc>
      </w:tr>
      <w:tr w14:paraId="1187399B">
        <w:tblPrEx>
          <w:tblCellMar>
            <w:top w:w="0" w:type="dxa"/>
            <w:left w:w="108" w:type="dxa"/>
            <w:bottom w:w="0" w:type="dxa"/>
            <w:right w:w="108" w:type="dxa"/>
          </w:tblCellMar>
        </w:tblPrEx>
        <w:trPr>
          <w:wBefore w:w="0" w:type="dxa"/>
          <w:trHeight w:val="195" w:hRule="atLeast"/>
        </w:trPr>
        <w:tc>
          <w:tcPr>
            <w:tcW w:w="1788" w:type="dxa"/>
            <w:tcBorders>
              <w:top w:val="single" w:color="auto" w:sz="2" w:space="0"/>
              <w:bottom w:val="single" w:color="auto" w:sz="2" w:space="0"/>
              <w:right w:val="single" w:color="auto" w:sz="4" w:space="0"/>
            </w:tcBorders>
            <w:noWrap w:val="0"/>
            <w:vAlign w:val="top"/>
          </w:tcPr>
          <w:p w14:paraId="45F6C99A">
            <w:pPr>
              <w:spacing w:line="360" w:lineRule="auto"/>
              <w:jc w:val="center"/>
              <w:rPr>
                <w:rFonts w:hint="eastAsia"/>
              </w:rPr>
            </w:pPr>
            <w:r>
              <w:rPr>
                <w:rFonts w:hint="eastAsia"/>
              </w:rPr>
              <w:t>文献类型标识</w:t>
            </w:r>
          </w:p>
        </w:tc>
        <w:tc>
          <w:tcPr>
            <w:tcW w:w="1320" w:type="dxa"/>
            <w:tcBorders>
              <w:top w:val="single" w:color="auto" w:sz="2" w:space="0"/>
              <w:left w:val="single" w:color="auto" w:sz="4" w:space="0"/>
              <w:bottom w:val="single" w:color="auto" w:sz="2" w:space="0"/>
              <w:right w:val="single" w:color="auto" w:sz="4" w:space="0"/>
            </w:tcBorders>
            <w:noWrap w:val="0"/>
            <w:vAlign w:val="top"/>
          </w:tcPr>
          <w:p w14:paraId="4F42DDE0">
            <w:pPr>
              <w:spacing w:line="360" w:lineRule="auto"/>
              <w:jc w:val="center"/>
              <w:rPr>
                <w:rFonts w:hint="eastAsia"/>
              </w:rPr>
            </w:pPr>
            <w:r>
              <w:rPr>
                <w:rFonts w:hint="eastAsia"/>
              </w:rPr>
              <w:t>D</w:t>
            </w:r>
          </w:p>
        </w:tc>
        <w:tc>
          <w:tcPr>
            <w:tcW w:w="1320" w:type="dxa"/>
            <w:tcBorders>
              <w:top w:val="single" w:color="auto" w:sz="2" w:space="0"/>
              <w:left w:val="single" w:color="auto" w:sz="4" w:space="0"/>
              <w:bottom w:val="single" w:color="auto" w:sz="2" w:space="0"/>
              <w:right w:val="single" w:color="auto" w:sz="4" w:space="0"/>
            </w:tcBorders>
            <w:noWrap w:val="0"/>
            <w:vAlign w:val="top"/>
          </w:tcPr>
          <w:p w14:paraId="4B6F4D58">
            <w:pPr>
              <w:spacing w:line="360" w:lineRule="auto"/>
              <w:jc w:val="center"/>
              <w:rPr>
                <w:rFonts w:hint="eastAsia"/>
              </w:rPr>
            </w:pPr>
            <w:r>
              <w:rPr>
                <w:rFonts w:hint="eastAsia"/>
              </w:rPr>
              <w:t>R</w:t>
            </w:r>
          </w:p>
        </w:tc>
        <w:tc>
          <w:tcPr>
            <w:tcW w:w="1560" w:type="dxa"/>
            <w:tcBorders>
              <w:top w:val="single" w:color="auto" w:sz="2" w:space="0"/>
              <w:left w:val="single" w:color="auto" w:sz="4" w:space="0"/>
              <w:bottom w:val="single" w:color="auto" w:sz="2" w:space="0"/>
              <w:right w:val="single" w:color="auto" w:sz="4" w:space="0"/>
            </w:tcBorders>
            <w:noWrap w:val="0"/>
            <w:vAlign w:val="top"/>
          </w:tcPr>
          <w:p w14:paraId="197E8F88">
            <w:pPr>
              <w:spacing w:line="360" w:lineRule="auto"/>
              <w:jc w:val="center"/>
              <w:rPr>
                <w:rFonts w:hint="eastAsia"/>
              </w:rPr>
            </w:pPr>
            <w:r>
              <w:rPr>
                <w:rFonts w:hint="eastAsia"/>
              </w:rPr>
              <w:t>S</w:t>
            </w:r>
          </w:p>
        </w:tc>
        <w:tc>
          <w:tcPr>
            <w:tcW w:w="1440" w:type="dxa"/>
            <w:tcBorders>
              <w:top w:val="single" w:color="auto" w:sz="2" w:space="0"/>
              <w:left w:val="single" w:color="auto" w:sz="4" w:space="0"/>
              <w:bottom w:val="single" w:color="auto" w:sz="2" w:space="0"/>
            </w:tcBorders>
            <w:noWrap w:val="0"/>
            <w:vAlign w:val="top"/>
          </w:tcPr>
          <w:p w14:paraId="7CBD0683">
            <w:pPr>
              <w:spacing w:line="360" w:lineRule="auto"/>
              <w:jc w:val="center"/>
              <w:rPr>
                <w:rFonts w:hint="eastAsia"/>
              </w:rPr>
            </w:pPr>
            <w:r>
              <w:rPr>
                <w:rFonts w:hint="eastAsia"/>
              </w:rPr>
              <w:t>P</w:t>
            </w:r>
          </w:p>
        </w:tc>
        <w:tc>
          <w:tcPr>
            <w:tcW w:w="236" w:type="dxa"/>
            <w:tcBorders>
              <w:top w:val="single" w:color="auto" w:sz="2" w:space="0"/>
              <w:bottom w:val="single" w:color="auto" w:sz="2" w:space="0"/>
              <w:right w:val="single" w:color="auto" w:sz="4" w:space="0"/>
            </w:tcBorders>
            <w:noWrap w:val="0"/>
            <w:vAlign w:val="top"/>
          </w:tcPr>
          <w:p w14:paraId="22A4E26A">
            <w:pPr>
              <w:spacing w:line="360" w:lineRule="auto"/>
              <w:jc w:val="center"/>
              <w:rPr>
                <w:rFonts w:hint="eastAsia"/>
              </w:rPr>
            </w:pPr>
          </w:p>
        </w:tc>
        <w:tc>
          <w:tcPr>
            <w:tcW w:w="1430" w:type="dxa"/>
            <w:tcBorders>
              <w:top w:val="single" w:color="auto" w:sz="2" w:space="0"/>
              <w:left w:val="single" w:color="auto" w:sz="4" w:space="0"/>
              <w:bottom w:val="single" w:color="auto" w:sz="2" w:space="0"/>
            </w:tcBorders>
            <w:noWrap w:val="0"/>
            <w:vAlign w:val="top"/>
          </w:tcPr>
          <w:p w14:paraId="0DF0EC59">
            <w:pPr>
              <w:spacing w:line="360" w:lineRule="auto"/>
              <w:jc w:val="center"/>
              <w:rPr>
                <w:rFonts w:hint="eastAsia"/>
              </w:rPr>
            </w:pPr>
            <w:r>
              <w:rPr>
                <w:rFonts w:hint="eastAsia"/>
              </w:rPr>
              <w:t>Z</w:t>
            </w:r>
          </w:p>
        </w:tc>
      </w:tr>
    </w:tbl>
    <w:p w14:paraId="556DEDB4">
      <w:pPr>
        <w:spacing w:line="360" w:lineRule="auto"/>
        <w:ind w:firstLine="424" w:firstLineChars="200"/>
        <w:rPr>
          <w:rFonts w:hint="eastAsia"/>
          <w:spacing w:val="-14"/>
        </w:rPr>
      </w:pPr>
    </w:p>
    <w:p w14:paraId="3E5E043A">
      <w:pPr>
        <w:spacing w:line="360" w:lineRule="auto"/>
        <w:ind w:firstLine="424" w:firstLineChars="200"/>
        <w:rPr>
          <w:rFonts w:hint="eastAsia"/>
          <w:spacing w:val="-14"/>
        </w:rPr>
      </w:pPr>
      <w:r>
        <w:rPr>
          <w:rFonts w:hint="eastAsia"/>
          <w:spacing w:val="-14"/>
        </w:rPr>
        <w:t>对于数据库、计算机程序、电子公告及光盘图书等电子文献类型的参考文献，以下列字母作为标识，如表2.2：</w:t>
      </w:r>
      <w:r>
        <w:rPr>
          <w:rFonts w:hint="eastAsia" w:ascii="宋体" w:hAnsi="宋体"/>
          <w:sz w:val="21"/>
        </w:rPr>
        <w:t xml:space="preserve"> </w:t>
      </w:r>
    </w:p>
    <w:p w14:paraId="7A1273F0">
      <w:pPr>
        <w:spacing w:line="360" w:lineRule="auto"/>
        <w:jc w:val="center"/>
        <w:rPr>
          <w:rFonts w:hint="eastAsia" w:eastAsia="黑体"/>
          <w:b/>
          <w:bCs/>
        </w:rPr>
      </w:pPr>
      <w:r>
        <w:rPr>
          <w:rFonts w:hint="eastAsia" w:eastAsia="黑体"/>
          <w:b/>
          <w:bCs/>
        </w:rPr>
        <w:t>表2.2  电子文献的标识</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1867"/>
        <w:gridCol w:w="1973"/>
        <w:gridCol w:w="1920"/>
        <w:gridCol w:w="1710"/>
      </w:tblGrid>
      <w:tr w14:paraId="16D20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1518" w:type="dxa"/>
            <w:tcBorders>
              <w:top w:val="single" w:color="auto" w:sz="8" w:space="0"/>
              <w:left w:val="nil"/>
              <w:bottom w:val="single" w:color="auto" w:sz="2" w:space="0"/>
            </w:tcBorders>
            <w:noWrap w:val="0"/>
            <w:vAlign w:val="top"/>
          </w:tcPr>
          <w:p w14:paraId="67A648A1">
            <w:pPr>
              <w:spacing w:line="360" w:lineRule="auto"/>
              <w:jc w:val="center"/>
              <w:rPr>
                <w:rFonts w:hint="eastAsia"/>
              </w:rPr>
            </w:pPr>
            <w:r>
              <w:rPr>
                <w:rFonts w:hint="eastAsia"/>
              </w:rPr>
              <w:t>参考文献</w:t>
            </w:r>
          </w:p>
          <w:p w14:paraId="6BB27B44">
            <w:pPr>
              <w:spacing w:line="360" w:lineRule="auto"/>
              <w:jc w:val="center"/>
              <w:rPr>
                <w:rFonts w:hint="eastAsia"/>
              </w:rPr>
            </w:pPr>
            <w:r>
              <w:rPr>
                <w:rFonts w:hint="eastAsia"/>
              </w:rPr>
              <w:t>类型</w:t>
            </w:r>
          </w:p>
        </w:tc>
        <w:tc>
          <w:tcPr>
            <w:tcW w:w="1867" w:type="dxa"/>
            <w:tcBorders>
              <w:top w:val="single" w:color="auto" w:sz="8" w:space="0"/>
              <w:bottom w:val="single" w:color="auto" w:sz="2" w:space="0"/>
            </w:tcBorders>
            <w:noWrap w:val="0"/>
            <w:vAlign w:val="top"/>
          </w:tcPr>
          <w:p w14:paraId="48335335">
            <w:pPr>
              <w:spacing w:line="360" w:lineRule="auto"/>
              <w:jc w:val="center"/>
              <w:rPr>
                <w:rFonts w:hint="eastAsia"/>
              </w:rPr>
            </w:pPr>
            <w:r>
              <w:rPr>
                <w:rFonts w:hint="eastAsia"/>
              </w:rPr>
              <w:t>数据库（网上）</w:t>
            </w:r>
          </w:p>
        </w:tc>
        <w:tc>
          <w:tcPr>
            <w:tcW w:w="1973" w:type="dxa"/>
            <w:tcBorders>
              <w:top w:val="single" w:color="auto" w:sz="8" w:space="0"/>
              <w:bottom w:val="single" w:color="auto" w:sz="2" w:space="0"/>
            </w:tcBorders>
            <w:noWrap w:val="0"/>
            <w:vAlign w:val="top"/>
          </w:tcPr>
          <w:p w14:paraId="4E06564C">
            <w:pPr>
              <w:spacing w:line="360" w:lineRule="auto"/>
              <w:jc w:val="center"/>
              <w:rPr>
                <w:rFonts w:hint="eastAsia"/>
              </w:rPr>
            </w:pPr>
            <w:r>
              <w:rPr>
                <w:rFonts w:hint="eastAsia"/>
              </w:rPr>
              <w:t>计算机程序（磁盘）</w:t>
            </w:r>
          </w:p>
        </w:tc>
        <w:tc>
          <w:tcPr>
            <w:tcW w:w="1920" w:type="dxa"/>
            <w:tcBorders>
              <w:top w:val="single" w:color="auto" w:sz="8" w:space="0"/>
              <w:bottom w:val="single" w:color="auto" w:sz="2" w:space="0"/>
              <w:right w:val="nil"/>
            </w:tcBorders>
            <w:noWrap w:val="0"/>
            <w:vAlign w:val="top"/>
          </w:tcPr>
          <w:p w14:paraId="1B202717">
            <w:pPr>
              <w:spacing w:line="360" w:lineRule="auto"/>
              <w:jc w:val="center"/>
              <w:rPr>
                <w:rFonts w:hint="eastAsia"/>
              </w:rPr>
            </w:pPr>
            <w:r>
              <w:rPr>
                <w:rFonts w:hint="eastAsia" w:ascii="宋体" w:hAnsi="宋体"/>
              </w:rPr>
              <w:t>电子公告</w:t>
            </w:r>
            <w:r>
              <w:rPr>
                <w:rFonts w:hint="eastAsia"/>
              </w:rPr>
              <w:t>（网上）</w:t>
            </w:r>
          </w:p>
        </w:tc>
        <w:tc>
          <w:tcPr>
            <w:tcW w:w="1710" w:type="dxa"/>
            <w:tcBorders>
              <w:top w:val="single" w:color="auto" w:sz="8" w:space="0"/>
              <w:bottom w:val="single" w:color="auto" w:sz="2" w:space="0"/>
              <w:right w:val="nil"/>
            </w:tcBorders>
            <w:noWrap w:val="0"/>
            <w:vAlign w:val="top"/>
          </w:tcPr>
          <w:p w14:paraId="024F5EDD">
            <w:pPr>
              <w:spacing w:line="360" w:lineRule="auto"/>
              <w:jc w:val="center"/>
              <w:rPr>
                <w:rFonts w:hint="eastAsia"/>
              </w:rPr>
            </w:pPr>
            <w:r>
              <w:rPr>
                <w:rFonts w:hint="eastAsia"/>
              </w:rPr>
              <w:t>光盘图书</w:t>
            </w:r>
          </w:p>
        </w:tc>
      </w:tr>
      <w:tr w14:paraId="4D79F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jc w:val="center"/>
        </w:trPr>
        <w:tc>
          <w:tcPr>
            <w:tcW w:w="1518" w:type="dxa"/>
            <w:tcBorders>
              <w:top w:val="single" w:color="auto" w:sz="2" w:space="0"/>
              <w:left w:val="nil"/>
              <w:bottom w:val="single" w:color="auto" w:sz="8" w:space="0"/>
            </w:tcBorders>
            <w:noWrap w:val="0"/>
            <w:vAlign w:val="top"/>
          </w:tcPr>
          <w:p w14:paraId="4D6B3398">
            <w:pPr>
              <w:spacing w:line="360" w:lineRule="auto"/>
              <w:jc w:val="center"/>
              <w:rPr>
                <w:rFonts w:hint="eastAsia"/>
              </w:rPr>
            </w:pPr>
            <w:r>
              <w:rPr>
                <w:rFonts w:hint="eastAsia"/>
              </w:rPr>
              <w:t>文献类型</w:t>
            </w:r>
          </w:p>
          <w:p w14:paraId="3941452B">
            <w:pPr>
              <w:spacing w:line="360" w:lineRule="auto"/>
              <w:jc w:val="center"/>
              <w:rPr>
                <w:rFonts w:hint="eastAsia"/>
              </w:rPr>
            </w:pPr>
            <w:r>
              <w:rPr>
                <w:rFonts w:hint="eastAsia"/>
              </w:rPr>
              <w:t>标识</w:t>
            </w:r>
          </w:p>
        </w:tc>
        <w:tc>
          <w:tcPr>
            <w:tcW w:w="1867" w:type="dxa"/>
            <w:tcBorders>
              <w:top w:val="single" w:color="auto" w:sz="2" w:space="0"/>
              <w:bottom w:val="single" w:color="auto" w:sz="8" w:space="0"/>
            </w:tcBorders>
            <w:noWrap w:val="0"/>
            <w:vAlign w:val="top"/>
          </w:tcPr>
          <w:p w14:paraId="15AF3B97">
            <w:pPr>
              <w:spacing w:line="360" w:lineRule="auto"/>
              <w:jc w:val="center"/>
              <w:rPr>
                <w:rFonts w:hint="eastAsia"/>
              </w:rPr>
            </w:pPr>
            <w:r>
              <w:rPr>
                <w:rFonts w:hint="eastAsia"/>
              </w:rPr>
              <w:t>DB(DB/OL)</w:t>
            </w:r>
          </w:p>
        </w:tc>
        <w:tc>
          <w:tcPr>
            <w:tcW w:w="1973" w:type="dxa"/>
            <w:tcBorders>
              <w:top w:val="single" w:color="auto" w:sz="2" w:space="0"/>
              <w:bottom w:val="single" w:color="auto" w:sz="8" w:space="0"/>
            </w:tcBorders>
            <w:noWrap w:val="0"/>
            <w:vAlign w:val="top"/>
          </w:tcPr>
          <w:p w14:paraId="2D983E99">
            <w:pPr>
              <w:spacing w:line="360" w:lineRule="auto"/>
              <w:jc w:val="center"/>
              <w:rPr>
                <w:rFonts w:hint="eastAsia"/>
              </w:rPr>
            </w:pPr>
            <w:r>
              <w:rPr>
                <w:rFonts w:hint="eastAsia"/>
              </w:rPr>
              <w:t>CP(CP/DK)</w:t>
            </w:r>
          </w:p>
        </w:tc>
        <w:tc>
          <w:tcPr>
            <w:tcW w:w="1920" w:type="dxa"/>
            <w:tcBorders>
              <w:top w:val="single" w:color="auto" w:sz="2" w:space="0"/>
              <w:bottom w:val="single" w:color="auto" w:sz="8" w:space="0"/>
              <w:right w:val="nil"/>
            </w:tcBorders>
            <w:noWrap w:val="0"/>
            <w:vAlign w:val="top"/>
          </w:tcPr>
          <w:p w14:paraId="32FBE4E3">
            <w:pPr>
              <w:spacing w:line="360" w:lineRule="auto"/>
              <w:jc w:val="center"/>
              <w:rPr>
                <w:rFonts w:hint="eastAsia"/>
              </w:rPr>
            </w:pPr>
            <w:r>
              <w:rPr>
                <w:rFonts w:hint="eastAsia"/>
              </w:rPr>
              <w:t>EB(EB/OL)</w:t>
            </w:r>
          </w:p>
        </w:tc>
        <w:tc>
          <w:tcPr>
            <w:tcW w:w="1710" w:type="dxa"/>
            <w:tcBorders>
              <w:top w:val="single" w:color="auto" w:sz="2" w:space="0"/>
              <w:bottom w:val="single" w:color="auto" w:sz="8" w:space="0"/>
              <w:right w:val="nil"/>
            </w:tcBorders>
            <w:noWrap w:val="0"/>
            <w:vAlign w:val="top"/>
          </w:tcPr>
          <w:p w14:paraId="2CA03D9A">
            <w:pPr>
              <w:spacing w:line="360" w:lineRule="auto"/>
              <w:jc w:val="center"/>
              <w:rPr>
                <w:rFonts w:hint="eastAsia"/>
              </w:rPr>
            </w:pPr>
            <w:r>
              <w:rPr>
                <w:rFonts w:hint="eastAsia"/>
              </w:rPr>
              <w:t>M/CD</w:t>
            </w:r>
          </w:p>
        </w:tc>
      </w:tr>
    </w:tbl>
    <w:p w14:paraId="329D9C43">
      <w:pPr>
        <w:spacing w:before="120" w:beforeLines="50" w:line="360" w:lineRule="auto"/>
        <w:ind w:firstLine="482"/>
        <w:rPr>
          <w:rFonts w:hint="eastAsia" w:eastAsia="黑体"/>
        </w:rPr>
      </w:pPr>
      <w:r>
        <w:rPr>
          <w:rFonts w:hint="eastAsia"/>
        </w:rPr>
        <w:t>关于参考文献的未尽事项可参见国家标准《文后参考文献著录规则》（</w:t>
      </w:r>
      <w:r>
        <w:t>GB7714</w:t>
      </w:r>
      <w:r>
        <w:rPr>
          <w:rFonts w:hint="eastAsia"/>
        </w:rPr>
        <w:t>－</w:t>
      </w:r>
      <w:r>
        <w:t>87</w:t>
      </w:r>
      <w:r>
        <w:rPr>
          <w:rFonts w:hint="eastAsia"/>
        </w:rPr>
        <w:t>）。</w:t>
      </w:r>
    </w:p>
    <w:p w14:paraId="60C76847">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rPr>
          <w:rFonts w:eastAsia="黑体"/>
          <w:b/>
          <w:bCs w:val="0"/>
        </w:rPr>
      </w:pPr>
      <w:r>
        <w:rPr>
          <w:rFonts w:hint="eastAsia" w:eastAsia="黑体"/>
          <w:b/>
          <w:bCs w:val="0"/>
        </w:rPr>
        <w:t>3.19 附录</w:t>
      </w:r>
    </w:p>
    <w:p w14:paraId="7A06BA10">
      <w:pPr>
        <w:pStyle w:val="8"/>
        <w:spacing w:line="360" w:lineRule="auto"/>
        <w:ind w:firstLine="448" w:firstLineChars="200"/>
        <w:rPr>
          <w:rFonts w:hint="eastAsia"/>
        </w:rPr>
      </w:pPr>
      <w:r>
        <w:rPr>
          <w:rFonts w:hint="eastAsia"/>
        </w:rPr>
        <w:t>论文的附录依序用</w:t>
      </w:r>
      <w:r>
        <w:rPr>
          <w:rFonts w:hint="eastAsia" w:eastAsia="黑体"/>
        </w:rPr>
        <w:t>大写正体</w:t>
      </w:r>
      <w:r>
        <w:rPr>
          <w:rFonts w:hint="eastAsia"/>
        </w:rPr>
        <w:t>A，B，C……编序号，如：附录A。附录中的图、表、式等另行编序号，与正文分开，也一律用</w:t>
      </w:r>
      <w:r>
        <w:rPr>
          <w:rFonts w:hint="eastAsia" w:eastAsia="黑体"/>
        </w:rPr>
        <w:t>阿拉伯数字</w:t>
      </w:r>
      <w:r>
        <w:rPr>
          <w:rFonts w:hint="eastAsia"/>
        </w:rPr>
        <w:t>编码，但在数码前冠以附录序码，如：图A1；表B2；式(B3)等，见</w:t>
      </w:r>
      <w:r>
        <w:rPr>
          <w:rFonts w:hint="eastAsia"/>
          <w:bCs/>
        </w:rPr>
        <w:t>（样张8(1)、8(2)）</w:t>
      </w:r>
      <w:r>
        <w:rPr>
          <w:rFonts w:hint="eastAsia"/>
        </w:rPr>
        <w:t>。</w:t>
      </w:r>
    </w:p>
    <w:p w14:paraId="515FA067">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rPr>
          <w:rFonts w:hint="eastAsia" w:eastAsia="黑体"/>
          <w:b/>
          <w:bCs w:val="0"/>
          <w:sz w:val="32"/>
        </w:rPr>
      </w:pPr>
      <w:r>
        <w:rPr>
          <w:rFonts w:hint="eastAsia" w:eastAsia="黑体"/>
          <w:b/>
          <w:bCs w:val="0"/>
          <w:szCs w:val="24"/>
        </w:rPr>
        <w:t xml:space="preserve">3.20 </w:t>
      </w:r>
      <w:r>
        <w:rPr>
          <w:rFonts w:hint="eastAsia" w:eastAsia="黑体"/>
          <w:b/>
          <w:bCs w:val="0"/>
        </w:rPr>
        <w:t>附件</w:t>
      </w:r>
    </w:p>
    <w:p w14:paraId="05FA47D6">
      <w:pPr>
        <w:spacing w:line="360" w:lineRule="auto"/>
        <w:ind w:firstLine="480"/>
        <w:rPr>
          <w:rFonts w:hint="eastAsia"/>
        </w:rPr>
      </w:pPr>
      <w:r>
        <w:rPr>
          <w:rFonts w:hint="eastAsia"/>
        </w:rPr>
        <w:t>论文（设计）附件为《</w:t>
      </w:r>
      <w:r>
        <w:rPr>
          <w:rFonts w:hint="eastAsia"/>
          <w:lang w:eastAsia="zh-CN"/>
        </w:rPr>
        <w:t>毕业论文(设计)</w:t>
      </w:r>
      <w:r>
        <w:rPr>
          <w:rFonts w:hint="eastAsia"/>
        </w:rPr>
        <w:t>任务书》、《毕业论文（设计）开题报告》、《毕业论文（设计）检查评价表》、《毕业论文（设计）情况登记表》</w:t>
      </w:r>
      <w:r>
        <w:rPr>
          <w:rFonts w:hint="eastAsia"/>
          <w:b/>
          <w:bCs/>
        </w:rPr>
        <w:t>、</w:t>
      </w:r>
      <w:r>
        <w:rPr>
          <w:rFonts w:hint="eastAsia"/>
        </w:rPr>
        <w:t>《</w:t>
      </w:r>
      <w:r>
        <w:rPr>
          <w:rFonts w:hint="eastAsia" w:ascii="宋体" w:hAnsi="宋体"/>
        </w:rPr>
        <w:t>毕业论文（设计）评阅意见表》、</w:t>
      </w:r>
      <w:r>
        <w:rPr>
          <w:rFonts w:hint="eastAsia"/>
        </w:rPr>
        <w:t>毕业论文（设计）相关外文文献的译文及原文。</w:t>
      </w:r>
    </w:p>
    <w:p w14:paraId="748635F0">
      <w:pPr>
        <w:spacing w:line="360" w:lineRule="auto"/>
        <w:ind w:firstLine="420"/>
        <w:rPr>
          <w:rFonts w:hint="eastAsia" w:ascii="宋体" w:hAnsi="宋体"/>
        </w:rPr>
      </w:pPr>
      <w:r>
        <w:rPr>
          <w:rFonts w:hint="eastAsia" w:ascii="宋体" w:hAnsi="宋体"/>
        </w:rPr>
        <w:t>《</w:t>
      </w:r>
      <w:r>
        <w:rPr>
          <w:rFonts w:hint="eastAsia" w:ascii="宋体" w:hAnsi="宋体"/>
          <w:lang w:eastAsia="zh-CN"/>
        </w:rPr>
        <w:t>毕业论文(设计)</w:t>
      </w:r>
      <w:r>
        <w:rPr>
          <w:rFonts w:hint="eastAsia" w:ascii="宋体" w:hAnsi="宋体"/>
        </w:rPr>
        <w:t>任务书》、</w:t>
      </w:r>
      <w:r>
        <w:rPr>
          <w:rFonts w:hint="eastAsia"/>
        </w:rPr>
        <w:t>《毕业论文（设计）开题报告》</w:t>
      </w:r>
      <w:r>
        <w:rPr>
          <w:rFonts w:hint="eastAsia" w:ascii="宋体" w:hAnsi="宋体"/>
        </w:rPr>
        <w:t>、</w:t>
      </w:r>
      <w:r>
        <w:rPr>
          <w:rFonts w:hint="eastAsia"/>
        </w:rPr>
        <w:t>《毕业论文（设计）检查评价表》、</w:t>
      </w:r>
      <w:r>
        <w:rPr>
          <w:rFonts w:hint="eastAsia" w:ascii="宋体" w:hAnsi="宋体"/>
        </w:rPr>
        <w:t>《毕业论文（设计）情况登记表》由教务处统一发放，《本科</w:t>
      </w:r>
      <w:r>
        <w:rPr>
          <w:rFonts w:hint="eastAsia" w:ascii="宋体" w:hAnsi="宋体"/>
          <w:lang w:eastAsia="zh-CN"/>
        </w:rPr>
        <w:t>毕业论文(设计)</w:t>
      </w:r>
      <w:r>
        <w:rPr>
          <w:rFonts w:hint="eastAsia" w:ascii="宋体" w:hAnsi="宋体"/>
        </w:rPr>
        <w:t>任务书》由指导教师填写，</w:t>
      </w:r>
      <w:r>
        <w:rPr>
          <w:rFonts w:hint="eastAsia"/>
        </w:rPr>
        <w:t>《毕业论文（设计）开题报告》</w:t>
      </w:r>
      <w:r>
        <w:rPr>
          <w:rFonts w:hint="eastAsia" w:ascii="宋体" w:hAnsi="宋体"/>
        </w:rPr>
        <w:t>、</w:t>
      </w:r>
      <w:r>
        <w:rPr>
          <w:rFonts w:hint="eastAsia"/>
        </w:rPr>
        <w:t>《本科毕业论文（设计）检查评价表》</w:t>
      </w:r>
      <w:r>
        <w:rPr>
          <w:rFonts w:hint="eastAsia" w:ascii="宋体" w:hAnsi="宋体"/>
        </w:rPr>
        <w:t>、《毕业论文（设计）情况登记表》按照表格的要求由教师和学生分别填写。其中，毕业论文（设计）相关外文文献译文一般不少于3000汉字。</w:t>
      </w:r>
    </w:p>
    <w:p w14:paraId="1B4D6AE7">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rPr>
          <w:rFonts w:ascii="黑体" w:eastAsia="黑体"/>
          <w:b/>
          <w:bCs/>
          <w:sz w:val="28"/>
          <w:szCs w:val="28"/>
        </w:rPr>
      </w:pPr>
      <w:r>
        <w:rPr>
          <w:rFonts w:eastAsia="黑体"/>
          <w:b/>
          <w:bCs/>
          <w:sz w:val="28"/>
          <w:szCs w:val="28"/>
        </w:rPr>
        <w:t>4</w:t>
      </w:r>
      <w:r>
        <w:rPr>
          <w:rFonts w:hint="eastAsia" w:eastAsia="黑体"/>
          <w:b/>
          <w:bCs/>
          <w:sz w:val="28"/>
          <w:szCs w:val="28"/>
          <w:lang w:eastAsia="zh-CN"/>
        </w:rPr>
        <w:t>、</w:t>
      </w:r>
      <w:r>
        <w:rPr>
          <w:rFonts w:hint="eastAsia" w:ascii="黑体" w:eastAsia="黑体"/>
          <w:b/>
          <w:bCs/>
          <w:sz w:val="28"/>
          <w:szCs w:val="28"/>
        </w:rPr>
        <w:t>毕业</w:t>
      </w:r>
      <w:r>
        <w:rPr>
          <w:rFonts w:hint="eastAsia" w:ascii="黑体" w:eastAsia="黑体"/>
          <w:b/>
          <w:bCs/>
          <w:sz w:val="28"/>
          <w:szCs w:val="28"/>
        </w:rPr>
        <w:t>论文</w:t>
      </w:r>
      <w:r>
        <w:rPr>
          <w:rFonts w:hint="eastAsia" w:ascii="黑体" w:eastAsia="黑体"/>
          <w:b/>
          <w:bCs/>
          <w:sz w:val="28"/>
          <w:szCs w:val="28"/>
        </w:rPr>
        <w:t>（</w:t>
      </w:r>
      <w:r>
        <w:rPr>
          <w:rFonts w:hint="eastAsia" w:ascii="黑体" w:eastAsia="黑体"/>
          <w:b/>
          <w:bCs/>
          <w:sz w:val="28"/>
          <w:szCs w:val="28"/>
        </w:rPr>
        <w:t>设计</w:t>
      </w:r>
      <w:r>
        <w:rPr>
          <w:rFonts w:hint="eastAsia" w:ascii="黑体" w:eastAsia="黑体"/>
          <w:b/>
          <w:bCs/>
          <w:sz w:val="28"/>
          <w:szCs w:val="28"/>
        </w:rPr>
        <w:t>）印刷与装订</w:t>
      </w:r>
    </w:p>
    <w:p w14:paraId="0D755055">
      <w:pPr>
        <w:pStyle w:val="8"/>
        <w:keepNext w:val="0"/>
        <w:keepLines w:val="0"/>
        <w:pageBreakBefore w:val="0"/>
        <w:widowControl w:val="0"/>
        <w:kinsoku/>
        <w:wordWrap/>
        <w:overflowPunct/>
        <w:topLinePunct w:val="0"/>
        <w:autoSpaceDE/>
        <w:autoSpaceDN/>
        <w:bidi w:val="0"/>
        <w:adjustRightInd w:val="0"/>
        <w:snapToGrid/>
        <w:spacing w:before="327" w:beforeLines="100" w:line="360" w:lineRule="auto"/>
        <w:ind w:left="0" w:leftChars="0" w:firstLine="0" w:firstLineChars="0"/>
        <w:textAlignment w:val="baseline"/>
        <w:rPr>
          <w:rFonts w:hint="default" w:eastAsia="宋体"/>
          <w:b/>
          <w:bCs/>
          <w:lang w:val="en-US" w:eastAsia="zh-CN"/>
        </w:rPr>
      </w:pPr>
      <w:r>
        <w:rPr>
          <w:rFonts w:eastAsia="黑体"/>
          <w:b/>
          <w:bCs/>
        </w:rPr>
        <w:t>4</w:t>
      </w:r>
      <w:r>
        <w:rPr>
          <w:rFonts w:hint="eastAsia" w:eastAsia="黑体"/>
          <w:b/>
          <w:bCs/>
        </w:rPr>
        <w:t>.1</w:t>
      </w:r>
      <w:r>
        <w:rPr>
          <w:rFonts w:hint="eastAsia" w:ascii="黑体" w:hAnsi="黑体" w:eastAsia="黑体" w:cs="黑体"/>
          <w:b/>
          <w:bCs/>
        </w:rPr>
        <w:t xml:space="preserve"> </w:t>
      </w:r>
      <w:r>
        <w:rPr>
          <w:rFonts w:hint="eastAsia" w:ascii="黑体" w:hAnsi="黑体" w:eastAsia="黑体" w:cs="黑体"/>
          <w:b/>
          <w:bCs/>
          <w:spacing w:val="0"/>
        </w:rPr>
        <w:t>毕业论文（设计）</w:t>
      </w:r>
      <w:r>
        <w:rPr>
          <w:rFonts w:hint="eastAsia" w:ascii="黑体" w:hAnsi="黑体" w:eastAsia="黑体" w:cs="黑体"/>
          <w:b/>
          <w:bCs/>
          <w:spacing w:val="0"/>
          <w:lang w:val="en-US" w:eastAsia="zh-CN"/>
        </w:rPr>
        <w:t>印刷与装订顺序</w:t>
      </w:r>
    </w:p>
    <w:p w14:paraId="3586F0BC">
      <w:pPr>
        <w:pStyle w:val="8"/>
        <w:spacing w:line="360" w:lineRule="auto"/>
        <w:ind w:left="0" w:leftChars="0" w:firstLine="420" w:firstLineChars="0"/>
        <w:rPr>
          <w:rFonts w:hint="eastAsia" w:ascii="宋体" w:hAnsi="宋体" w:eastAsia="宋体" w:cs="宋体"/>
          <w:b w:val="0"/>
          <w:bCs w:val="0"/>
          <w:spacing w:val="0"/>
        </w:rPr>
      </w:pPr>
      <w:r>
        <w:rPr>
          <w:rFonts w:hint="eastAsia" w:ascii="宋体" w:hAnsi="宋体" w:eastAsia="宋体" w:cs="宋体"/>
          <w:b w:val="0"/>
          <w:bCs w:val="0"/>
          <w:spacing w:val="0"/>
        </w:rPr>
        <w:t>毕业论文（设计）按以下排列顺序印刷与装订。</w:t>
      </w:r>
    </w:p>
    <w:p w14:paraId="5FA534CC">
      <w:pPr>
        <w:spacing w:line="360" w:lineRule="auto"/>
        <w:ind w:firstLine="720" w:firstLineChars="300"/>
        <w:rPr>
          <w:rFonts w:hint="eastAsia"/>
          <w:szCs w:val="24"/>
        </w:rPr>
      </w:pPr>
      <w:r>
        <w:rPr>
          <w:rFonts w:hint="eastAsia"/>
          <w:szCs w:val="24"/>
        </w:rPr>
        <w:t xml:space="preserve">（1）封面                      </w:t>
      </w:r>
    </w:p>
    <w:p w14:paraId="32C9EFE4">
      <w:pPr>
        <w:spacing w:line="360" w:lineRule="auto"/>
        <w:ind w:firstLine="720" w:firstLineChars="300"/>
        <w:rPr>
          <w:rFonts w:hint="eastAsia"/>
          <w:szCs w:val="24"/>
        </w:rPr>
      </w:pPr>
      <w:r>
        <w:rPr>
          <w:rFonts w:hint="eastAsia"/>
          <w:szCs w:val="24"/>
        </w:rPr>
        <w:t>（2）毕业论文（设计）原创性声明和版权使用授权书</w:t>
      </w:r>
    </w:p>
    <w:p w14:paraId="4EC03E0F">
      <w:pPr>
        <w:spacing w:line="360" w:lineRule="auto"/>
        <w:ind w:firstLine="686" w:firstLineChars="286"/>
        <w:rPr>
          <w:rFonts w:hint="eastAsia"/>
          <w:szCs w:val="24"/>
        </w:rPr>
      </w:pPr>
      <w:r>
        <w:rPr>
          <w:rFonts w:hint="eastAsia"/>
          <w:szCs w:val="24"/>
        </w:rPr>
        <w:t xml:space="preserve">（3）中文摘要       </w:t>
      </w:r>
      <w:r>
        <w:rPr>
          <w:szCs w:val="24"/>
        </w:rPr>
        <w:t xml:space="preserve"> </w:t>
      </w:r>
      <w:r>
        <w:rPr>
          <w:rFonts w:hint="eastAsia"/>
          <w:szCs w:val="24"/>
        </w:rPr>
        <w:t xml:space="preserve">       （4）英文摘要</w:t>
      </w:r>
    </w:p>
    <w:p w14:paraId="080FACC4">
      <w:pPr>
        <w:spacing w:line="360" w:lineRule="auto"/>
        <w:ind w:firstLine="686" w:firstLineChars="286"/>
        <w:rPr>
          <w:rFonts w:hint="eastAsia"/>
          <w:szCs w:val="24"/>
        </w:rPr>
      </w:pPr>
      <w:r>
        <w:rPr>
          <w:rFonts w:hint="eastAsia"/>
          <w:szCs w:val="24"/>
        </w:rPr>
        <w:t xml:space="preserve">（5）目录                   （6）正文    </w:t>
      </w:r>
      <w:r>
        <w:rPr>
          <w:szCs w:val="24"/>
        </w:rPr>
        <w:tab/>
      </w:r>
      <w:r>
        <w:rPr>
          <w:szCs w:val="24"/>
        </w:rPr>
        <w:t xml:space="preserve"> </w:t>
      </w:r>
      <w:r>
        <w:rPr>
          <w:rFonts w:hint="eastAsia"/>
          <w:szCs w:val="24"/>
        </w:rPr>
        <w:t xml:space="preserve">    </w:t>
      </w:r>
    </w:p>
    <w:p w14:paraId="495B1750">
      <w:pPr>
        <w:spacing w:line="360" w:lineRule="auto"/>
        <w:ind w:firstLine="703" w:firstLineChars="293"/>
        <w:rPr>
          <w:rFonts w:hint="eastAsia"/>
          <w:szCs w:val="24"/>
        </w:rPr>
      </w:pPr>
      <w:r>
        <w:rPr>
          <w:rFonts w:hint="eastAsia"/>
          <w:szCs w:val="24"/>
        </w:rPr>
        <w:t xml:space="preserve">（7）结语                   （8）参考文献               </w:t>
      </w:r>
    </w:p>
    <w:p w14:paraId="46C92FFB">
      <w:pPr>
        <w:spacing w:line="360" w:lineRule="auto"/>
        <w:ind w:firstLine="720" w:firstLineChars="300"/>
        <w:rPr>
          <w:szCs w:val="24"/>
        </w:rPr>
        <w:sectPr>
          <w:footerReference r:id="rId5" w:type="default"/>
          <w:footerReference r:id="rId6" w:type="even"/>
          <w:pgSz w:w="11907" w:h="16840"/>
          <w:pgMar w:top="1701" w:right="1134" w:bottom="1417" w:left="1701" w:header="1418" w:footer="1021" w:gutter="0"/>
          <w:pgNumType w:start="1"/>
          <w:cols w:space="720" w:num="1"/>
          <w:docGrid w:linePitch="326" w:charSpace="0"/>
        </w:sectPr>
      </w:pPr>
      <w:r>
        <w:rPr>
          <w:rFonts w:hint="eastAsia"/>
          <w:szCs w:val="24"/>
        </w:rPr>
        <w:t>（9）致谢                   （10）附录</w:t>
      </w:r>
    </w:p>
    <w:p w14:paraId="05B5EFDE">
      <w:pPr>
        <w:spacing w:line="360" w:lineRule="auto"/>
        <w:rPr>
          <w:rFonts w:eastAsia="黑体"/>
          <w:b/>
          <w:bCs/>
        </w:rPr>
        <w:sectPr>
          <w:type w:val="continuous"/>
          <w:pgSz w:w="11907" w:h="16840"/>
          <w:pgMar w:top="1418" w:right="1134" w:bottom="1361" w:left="1701" w:header="1418" w:footer="1021" w:gutter="0"/>
          <w:pgNumType w:start="1"/>
          <w:cols w:equalWidth="0" w:num="2">
            <w:col w:w="2740" w:space="425"/>
            <w:col w:w="5905"/>
          </w:cols>
          <w:docGrid w:linePitch="326" w:charSpace="0"/>
        </w:sectPr>
      </w:pPr>
    </w:p>
    <w:p w14:paraId="50662DFE">
      <w:pPr>
        <w:keepNext w:val="0"/>
        <w:keepLines w:val="0"/>
        <w:pageBreakBefore w:val="0"/>
        <w:widowControl w:val="0"/>
        <w:kinsoku/>
        <w:wordWrap/>
        <w:overflowPunct/>
        <w:topLinePunct w:val="0"/>
        <w:autoSpaceDE/>
        <w:autoSpaceDN/>
        <w:bidi w:val="0"/>
        <w:adjustRightInd w:val="0"/>
        <w:snapToGrid/>
        <w:spacing w:before="327" w:beforeLines="100" w:line="360" w:lineRule="auto"/>
        <w:textAlignment w:val="baseline"/>
        <w:rPr>
          <w:rFonts w:hint="eastAsia" w:ascii="黑体" w:hAnsi="黑体" w:eastAsia="黑体" w:cs="黑体"/>
          <w:b/>
          <w:bCs/>
          <w:highlight w:val="none"/>
          <w:lang w:val="en-US" w:eastAsia="zh-CN"/>
        </w:rPr>
      </w:pPr>
      <w:r>
        <w:rPr>
          <w:rFonts w:eastAsia="黑体"/>
          <w:b/>
          <w:bCs/>
          <w:highlight w:val="none"/>
        </w:rPr>
        <w:t>4</w:t>
      </w:r>
      <w:r>
        <w:rPr>
          <w:rFonts w:hint="eastAsia" w:eastAsia="黑体"/>
          <w:b/>
          <w:bCs/>
          <w:highlight w:val="none"/>
        </w:rPr>
        <w:t>.2</w:t>
      </w:r>
      <w:r>
        <w:rPr>
          <w:rFonts w:hint="eastAsia" w:ascii="黑体" w:hAnsi="黑体" w:eastAsia="黑体" w:cs="黑体"/>
          <w:b/>
          <w:bCs/>
          <w:highlight w:val="none"/>
        </w:rPr>
        <w:t xml:space="preserve"> 毕业论文（设计）附件</w:t>
      </w:r>
      <w:r>
        <w:rPr>
          <w:rFonts w:hint="eastAsia" w:ascii="黑体" w:hAnsi="黑体" w:eastAsia="黑体" w:cs="黑体"/>
          <w:b/>
          <w:bCs/>
          <w:highlight w:val="none"/>
          <w:lang w:val="en-US" w:eastAsia="zh-CN"/>
        </w:rPr>
        <w:t>整理顺序</w:t>
      </w:r>
    </w:p>
    <w:p w14:paraId="6AD50303">
      <w:pPr>
        <w:spacing w:line="360" w:lineRule="auto"/>
        <w:ind w:firstLine="420" w:firstLineChars="0"/>
        <w:rPr>
          <w:rFonts w:hint="eastAsia" w:ascii="宋体" w:hAnsi="宋体" w:eastAsia="宋体" w:cs="宋体"/>
          <w:highlight w:val="none"/>
        </w:rPr>
      </w:pPr>
      <w:r>
        <w:rPr>
          <w:rFonts w:hint="eastAsia" w:ascii="宋体" w:hAnsi="宋体" w:eastAsia="宋体" w:cs="宋体"/>
          <w:highlight w:val="none"/>
        </w:rPr>
        <w:t>毕业论文（设计）附件按以下顺序整理，不与正文一同装订。</w:t>
      </w:r>
    </w:p>
    <w:p w14:paraId="0D30C833">
      <w:pPr>
        <w:spacing w:line="360" w:lineRule="auto"/>
        <w:ind w:left="672" w:firstLine="28"/>
        <w:rPr>
          <w:rFonts w:hint="eastAsia" w:ascii="宋体" w:hAnsi="宋体"/>
          <w:highlight w:val="none"/>
        </w:rPr>
      </w:pPr>
      <w:r>
        <w:rPr>
          <w:rFonts w:hint="eastAsia"/>
          <w:highlight w:val="none"/>
        </w:rPr>
        <w:t>1</w:t>
      </w:r>
      <w:r>
        <w:rPr>
          <w:highlight w:val="none"/>
        </w:rPr>
        <w:t>．</w:t>
      </w:r>
      <w:r>
        <w:rPr>
          <w:rFonts w:hint="eastAsia" w:ascii="宋体" w:hAnsi="宋体"/>
          <w:highlight w:val="none"/>
          <w:lang w:eastAsia="zh-CN"/>
        </w:rPr>
        <w:t>毕业论文(设计)</w:t>
      </w:r>
      <w:r>
        <w:rPr>
          <w:rFonts w:hint="eastAsia" w:ascii="宋体" w:hAnsi="宋体"/>
          <w:highlight w:val="none"/>
        </w:rPr>
        <w:t>任务书</w:t>
      </w:r>
    </w:p>
    <w:p w14:paraId="69207DB6">
      <w:pPr>
        <w:spacing w:line="360" w:lineRule="auto"/>
        <w:ind w:left="750" w:hanging="50"/>
        <w:rPr>
          <w:rFonts w:hint="eastAsia" w:ascii="宋体" w:hAnsi="宋体"/>
          <w:b/>
          <w:bCs/>
          <w:highlight w:val="none"/>
        </w:rPr>
      </w:pPr>
      <w:r>
        <w:rPr>
          <w:rFonts w:hint="eastAsia"/>
          <w:highlight w:val="none"/>
        </w:rPr>
        <w:t>2</w:t>
      </w:r>
      <w:r>
        <w:rPr>
          <w:highlight w:val="none"/>
        </w:rPr>
        <w:t>．</w:t>
      </w:r>
      <w:r>
        <w:rPr>
          <w:rFonts w:hint="eastAsia" w:ascii="宋体" w:hAnsi="宋体"/>
          <w:highlight w:val="none"/>
        </w:rPr>
        <w:t>毕业</w:t>
      </w:r>
      <w:r>
        <w:rPr>
          <w:rFonts w:hint="eastAsia" w:ascii="宋体" w:hAnsi="宋体"/>
          <w:highlight w:val="none"/>
          <w:lang w:eastAsia="zh-CN"/>
        </w:rPr>
        <w:t>论文(设计)</w:t>
      </w:r>
      <w:r>
        <w:rPr>
          <w:rFonts w:hint="eastAsia" w:ascii="宋体" w:hAnsi="宋体"/>
          <w:highlight w:val="none"/>
        </w:rPr>
        <w:t>开题报告</w:t>
      </w:r>
    </w:p>
    <w:p w14:paraId="76DAC1C8">
      <w:pPr>
        <w:spacing w:line="360" w:lineRule="auto"/>
        <w:ind w:left="750" w:hanging="36"/>
        <w:rPr>
          <w:rFonts w:hint="eastAsia" w:ascii="宋体" w:hAnsi="宋体"/>
          <w:highlight w:val="none"/>
        </w:rPr>
      </w:pPr>
      <w:r>
        <w:rPr>
          <w:rFonts w:hint="eastAsia"/>
          <w:highlight w:val="none"/>
        </w:rPr>
        <w:t>3</w:t>
      </w:r>
      <w:r>
        <w:rPr>
          <w:highlight w:val="none"/>
        </w:rPr>
        <w:t>．</w:t>
      </w:r>
      <w:r>
        <w:rPr>
          <w:rFonts w:hint="eastAsia" w:ascii="宋体" w:hAnsi="宋体"/>
          <w:highlight w:val="none"/>
        </w:rPr>
        <w:t>毕业</w:t>
      </w:r>
      <w:r>
        <w:rPr>
          <w:rFonts w:hint="eastAsia" w:ascii="宋体" w:hAnsi="宋体"/>
          <w:highlight w:val="none"/>
          <w:lang w:eastAsia="zh-CN"/>
        </w:rPr>
        <w:t>论文(设计)</w:t>
      </w:r>
      <w:r>
        <w:rPr>
          <w:rFonts w:hint="eastAsia" w:ascii="宋体" w:hAnsi="宋体"/>
          <w:highlight w:val="none"/>
        </w:rPr>
        <w:t>检查评价表</w:t>
      </w:r>
    </w:p>
    <w:p w14:paraId="38C4F89A">
      <w:pPr>
        <w:spacing w:line="360" w:lineRule="auto"/>
        <w:ind w:left="750" w:hanging="36"/>
        <w:rPr>
          <w:rFonts w:hint="eastAsia" w:ascii="宋体" w:hAnsi="宋体"/>
          <w:highlight w:val="none"/>
        </w:rPr>
      </w:pPr>
      <w:r>
        <w:rPr>
          <w:rFonts w:hint="eastAsia"/>
          <w:highlight w:val="none"/>
        </w:rPr>
        <w:t>4</w:t>
      </w:r>
      <w:r>
        <w:rPr>
          <w:highlight w:val="none"/>
        </w:rPr>
        <w:t>．</w:t>
      </w:r>
      <w:r>
        <w:rPr>
          <w:rFonts w:hint="eastAsia" w:ascii="宋体" w:hAnsi="宋体"/>
          <w:highlight w:val="none"/>
        </w:rPr>
        <w:t>毕业</w:t>
      </w:r>
      <w:r>
        <w:rPr>
          <w:rFonts w:hint="eastAsia" w:ascii="宋体" w:hAnsi="宋体"/>
          <w:highlight w:val="none"/>
          <w:lang w:eastAsia="zh-CN"/>
        </w:rPr>
        <w:t>论文(设计)</w:t>
      </w:r>
      <w:r>
        <w:rPr>
          <w:rFonts w:hint="eastAsia" w:ascii="宋体" w:hAnsi="宋体"/>
          <w:highlight w:val="none"/>
        </w:rPr>
        <w:t>情况登记表</w:t>
      </w:r>
    </w:p>
    <w:p w14:paraId="06F2ADB1">
      <w:pPr>
        <w:spacing w:line="360" w:lineRule="auto"/>
        <w:ind w:left="750" w:hanging="50"/>
        <w:rPr>
          <w:rFonts w:hint="eastAsia" w:ascii="宋体" w:hAnsi="宋体"/>
          <w:highlight w:val="none"/>
        </w:rPr>
      </w:pPr>
      <w:r>
        <w:rPr>
          <w:rFonts w:hint="eastAsia"/>
          <w:highlight w:val="none"/>
        </w:rPr>
        <w:t>5</w:t>
      </w:r>
      <w:r>
        <w:rPr>
          <w:highlight w:val="none"/>
        </w:rPr>
        <w:t>．</w:t>
      </w:r>
      <w:r>
        <w:rPr>
          <w:rFonts w:hint="eastAsia" w:ascii="宋体" w:hAnsi="宋体"/>
          <w:highlight w:val="none"/>
        </w:rPr>
        <w:t>毕业</w:t>
      </w:r>
      <w:r>
        <w:rPr>
          <w:rFonts w:hint="eastAsia" w:ascii="宋体" w:hAnsi="宋体"/>
          <w:highlight w:val="none"/>
          <w:lang w:eastAsia="zh-CN"/>
        </w:rPr>
        <w:t>论文(设计)</w:t>
      </w:r>
      <w:r>
        <w:rPr>
          <w:rFonts w:hint="eastAsia" w:ascii="宋体" w:hAnsi="宋体"/>
          <w:highlight w:val="none"/>
        </w:rPr>
        <w:t>评阅意见表</w:t>
      </w:r>
    </w:p>
    <w:p w14:paraId="2D8895DD">
      <w:pPr>
        <w:spacing w:line="360" w:lineRule="auto"/>
        <w:ind w:firstLine="728"/>
        <w:rPr>
          <w:del w:id="0" w:author="hp" w:date="2024-08-04T10:54:00Z"/>
          <w:rFonts w:hint="eastAsia" w:ascii="宋体" w:hAnsi="宋体"/>
          <w:highlight w:val="none"/>
        </w:rPr>
      </w:pPr>
      <w:r>
        <w:rPr>
          <w:rFonts w:hint="eastAsia"/>
          <w:highlight w:val="none"/>
        </w:rPr>
        <w:t>6</w:t>
      </w:r>
      <w:r>
        <w:rPr>
          <w:highlight w:val="none"/>
        </w:rPr>
        <w:t>．</w:t>
      </w:r>
      <w:del w:id="1" w:author="hp" w:date="2024-08-04T10:54:00Z">
        <w:r>
          <w:rPr>
            <w:rFonts w:hint="eastAsia" w:ascii="宋体" w:hAnsi="宋体"/>
            <w:highlight w:val="none"/>
          </w:rPr>
          <w:delText>毕业</w:delText>
        </w:r>
      </w:del>
      <w:del w:id="2" w:author="hp" w:date="2024-08-04T10:54:00Z">
        <w:r>
          <w:rPr>
            <w:rFonts w:hint="eastAsia" w:ascii="宋体" w:hAnsi="宋体"/>
            <w:highlight w:val="none"/>
            <w:lang w:eastAsia="zh-CN"/>
          </w:rPr>
          <w:delText>论文(设计)</w:delText>
        </w:r>
      </w:del>
      <w:del w:id="3" w:author="hp" w:date="2024-08-04T10:54:00Z">
        <w:r>
          <w:rPr>
            <w:rFonts w:hint="eastAsia" w:ascii="宋体" w:hAnsi="宋体"/>
            <w:highlight w:val="none"/>
          </w:rPr>
          <w:delText>相关外文文献译文</w:delText>
        </w:r>
      </w:del>
    </w:p>
    <w:p w14:paraId="5CA14308">
      <w:pPr>
        <w:spacing w:line="360" w:lineRule="auto"/>
        <w:ind w:firstLine="742"/>
        <w:rPr>
          <w:del w:id="4" w:author="hp" w:date="2024-08-04T10:54:00Z"/>
          <w:rFonts w:hint="eastAsia" w:ascii="宋体" w:hAnsi="宋体"/>
          <w:highlight w:val="none"/>
        </w:rPr>
      </w:pPr>
      <w:del w:id="5" w:author="hp" w:date="2024-08-04T10:54:00Z">
        <w:r>
          <w:rPr>
            <w:rFonts w:hint="eastAsia"/>
            <w:highlight w:val="none"/>
          </w:rPr>
          <w:delText>7</w:delText>
        </w:r>
      </w:del>
      <w:del w:id="6" w:author="hp" w:date="2024-08-04T10:54:00Z">
        <w:r>
          <w:rPr>
            <w:highlight w:val="none"/>
          </w:rPr>
          <w:delText>．</w:delText>
        </w:r>
      </w:del>
      <w:del w:id="7" w:author="hp" w:date="2024-08-04T10:54:00Z">
        <w:r>
          <w:rPr>
            <w:rFonts w:hint="eastAsia" w:ascii="宋体" w:hAnsi="宋体"/>
            <w:highlight w:val="none"/>
          </w:rPr>
          <w:delText>毕业</w:delText>
        </w:r>
      </w:del>
      <w:del w:id="8" w:author="hp" w:date="2024-08-04T10:54:00Z">
        <w:r>
          <w:rPr>
            <w:rFonts w:hint="eastAsia" w:ascii="宋体" w:hAnsi="宋体"/>
            <w:highlight w:val="none"/>
            <w:lang w:eastAsia="zh-CN"/>
          </w:rPr>
          <w:delText>论文(设计)</w:delText>
        </w:r>
      </w:del>
      <w:del w:id="9" w:author="hp" w:date="2024-08-04T10:54:00Z">
        <w:r>
          <w:rPr>
            <w:rFonts w:hint="eastAsia" w:ascii="宋体" w:hAnsi="宋体"/>
            <w:highlight w:val="none"/>
          </w:rPr>
          <w:delText>相关外文文献原文</w:delText>
        </w:r>
      </w:del>
    </w:p>
    <w:p w14:paraId="55C86A0D">
      <w:pPr>
        <w:spacing w:line="360" w:lineRule="auto"/>
        <w:ind w:firstLine="742"/>
        <w:rPr>
          <w:rFonts w:hint="default" w:ascii="宋体" w:hAnsi="宋体" w:eastAsia="宋体"/>
          <w:highlight w:val="none"/>
          <w:lang w:val="en-US" w:eastAsia="zh-CN"/>
        </w:rPr>
      </w:pPr>
      <w:del w:id="10" w:author="hp" w:date="2024-08-04T10:54:00Z">
        <w:r>
          <w:rPr>
            <w:rFonts w:hint="eastAsia" w:ascii="宋体" w:hAnsi="宋体"/>
            <w:highlight w:val="none"/>
            <w:lang w:val="en-US" w:eastAsia="zh-CN"/>
          </w:rPr>
          <w:delText>8.</w:delText>
        </w:r>
      </w:del>
      <w:r>
        <w:rPr>
          <w:rFonts w:hint="eastAsia" w:ascii="宋体" w:hAnsi="宋体"/>
          <w:highlight w:val="none"/>
          <w:lang w:val="en-US" w:eastAsia="zh-CN"/>
        </w:rPr>
        <w:t>本科毕业论文（设计）查重检测报告</w:t>
      </w:r>
    </w:p>
    <w:p w14:paraId="753DC3C7">
      <w:pPr>
        <w:spacing w:line="360" w:lineRule="auto"/>
        <w:ind w:left="750"/>
        <w:rPr>
          <w:rFonts w:hint="eastAsia"/>
        </w:rPr>
      </w:pPr>
      <w:r>
        <w:rPr>
          <w:rFonts w:hint="eastAsia"/>
        </w:rPr>
        <w:t xml:space="preserve">                                  </w:t>
      </w:r>
    </w:p>
    <w:p w14:paraId="0D2FCD7B">
      <w:pPr>
        <w:spacing w:line="360" w:lineRule="auto"/>
        <w:ind w:left="750"/>
        <w:rPr>
          <w:rFonts w:hint="eastAsia"/>
        </w:rPr>
      </w:pPr>
      <w:r>
        <w:rPr>
          <w:rFonts w:hint="eastAsia"/>
        </w:rPr>
        <w:t xml:space="preserve">                                                </w:t>
      </w:r>
    </w:p>
    <w:p w14:paraId="31F44079">
      <w:pPr>
        <w:spacing w:line="360" w:lineRule="auto"/>
        <w:ind w:firstLine="360" w:firstLineChars="150"/>
        <w:rPr>
          <w:rFonts w:hint="eastAsia"/>
          <w:b/>
          <w:bCs/>
          <w:sz w:val="36"/>
        </w:rPr>
      </w:pPr>
      <w:r>
        <w:rPr>
          <w:rFonts w:hint="eastAsia"/>
        </w:rPr>
        <w:t xml:space="preserve">  </w:t>
      </w:r>
    </w:p>
    <w:sectPr>
      <w:type w:val="continuous"/>
      <w:pgSz w:w="11907" w:h="16840"/>
      <w:pgMar w:top="1418" w:right="1134" w:bottom="1361" w:left="1701" w:header="1418" w:footer="1021"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202020204"/>
    <w:charset w:val="86"/>
    <w:family w:val="swiss"/>
    <w:pitch w:val="default"/>
    <w:sig w:usb0="FFFFFFFF" w:usb1="E9FFFFFF" w:usb2="0000003F" w:usb3="00000000" w:csb0="603F01FF" w:csb1="FFFF0000"/>
  </w:font>
  <w:font w:name="_x000B__x000C_">
    <w:altName w:val="微软雅黑"/>
    <w:panose1 w:val="00000000000000000000"/>
    <w:charset w:val="00"/>
    <w:family w:val="roman"/>
    <w:pitch w:val="default"/>
    <w:sig w:usb0="00000000" w:usb1="00000000" w:usb2="00000000" w:usb3="00000000" w:csb0="00040001" w:csb1="00000000"/>
  </w:font>
  <w:font w:name="方正小标宋简体">
    <w:altName w:val="方正舒体"/>
    <w:panose1 w:val="03000509000000000000"/>
    <w:charset w:val="86"/>
    <w:family w:val="auto"/>
    <w:pitch w:val="default"/>
    <w:sig w:usb0="00000001" w:usb1="080E0000" w:usb2="00000000" w:usb3="00000000" w:csb0="00040000" w:csb1="00000000"/>
  </w:font>
  <w:font w:name="DotumChe">
    <w:altName w:val="Malgun Gothic"/>
    <w:panose1 w:val="020B0609000101010101"/>
    <w:charset w:val="81"/>
    <w:family w:val="modern"/>
    <w:pitch w:val="default"/>
    <w:sig w:usb0="B00002AF" w:usb1="69D77CFB" w:usb2="00000030" w:usb3="00000000" w:csb0="4008009F" w:csb1="DFD70000"/>
  </w:font>
  <w:font w:name="创艺简黑体">
    <w:altName w:val="Times New Roman"/>
    <w:panose1 w:val="00000000000000000000"/>
    <w:charset w:val="00"/>
    <w:family w:val="auto"/>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2E49C9">
    <w:pPr>
      <w:pStyle w:val="14"/>
      <w:framePr w:wrap="around" w:vAnchor="text" w:hAnchor="margin" w:xAlign="center" w:y="1"/>
      <w:rPr>
        <w:rStyle w:val="23"/>
        <w:rFonts w:ascii="Times New Roman" w:hAnsi="Times New Roman"/>
      </w:rPr>
    </w:pPr>
    <w:r>
      <w:rPr>
        <w:rFonts w:ascii="Times New Roman" w:hAnsi="Times New Roman"/>
      </w:rPr>
      <w:fldChar w:fldCharType="begin"/>
    </w:r>
    <w:r>
      <w:rPr>
        <w:rStyle w:val="23"/>
        <w:rFonts w:ascii="Times New Roman" w:hAnsi="Times New Roman"/>
      </w:rPr>
      <w:instrText xml:space="preserve">PAGE  </w:instrText>
    </w:r>
    <w:r>
      <w:rPr>
        <w:rFonts w:ascii="Times New Roman" w:hAnsi="Times New Roman"/>
      </w:rPr>
      <w:fldChar w:fldCharType="separate"/>
    </w:r>
    <w:r>
      <w:rPr>
        <w:rStyle w:val="23"/>
        <w:rFonts w:ascii="Times New Roman" w:hAnsi="Times New Roman"/>
        <w:lang/>
      </w:rPr>
      <w:t>2</w:t>
    </w:r>
    <w:r>
      <w:rPr>
        <w:rFonts w:ascii="Times New Roman" w:hAnsi="Times New Roman"/>
      </w:rPr>
      <w:fldChar w:fldCharType="end"/>
    </w:r>
  </w:p>
  <w:p w14:paraId="18B4B702">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FE615C">
    <w:pPr>
      <w:pStyle w:val="14"/>
      <w:framePr w:wrap="around" w:vAnchor="text" w:hAnchor="margin" w:xAlign="center" w:y="1"/>
      <w:rPr>
        <w:rStyle w:val="23"/>
      </w:rPr>
    </w:pPr>
    <w:r>
      <w:fldChar w:fldCharType="begin"/>
    </w:r>
    <w:r>
      <w:rPr>
        <w:rStyle w:val="23"/>
      </w:rPr>
      <w:instrText xml:space="preserve">PAGE  </w:instrText>
    </w:r>
    <w:r>
      <w:fldChar w:fldCharType="end"/>
    </w:r>
  </w:p>
  <w:p w14:paraId="09EF6D49">
    <w:pPr>
      <w:pStyle w:val="1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5"/>
  <w:hyphenationZone w:val="360"/>
  <w:drawingGridHorizontalSpacing w:val="120"/>
  <w:drawingGridVerticalSpacing w:val="163"/>
  <w:displayHorizontalDrawingGridEvery w:val="0"/>
  <w:displayVerticalDrawingGridEvery w:val="2"/>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liOWM2MzNlZjk4NTNhNjlmZThmZjcxNGE1Y2Q0ZmIifQ=="/>
  </w:docVars>
  <w:rsids>
    <w:rsidRoot w:val="00A60A82"/>
    <w:rsid w:val="000348BA"/>
    <w:rsid w:val="00093996"/>
    <w:rsid w:val="000A0514"/>
    <w:rsid w:val="00131F1C"/>
    <w:rsid w:val="00136199"/>
    <w:rsid w:val="001721AD"/>
    <w:rsid w:val="00182828"/>
    <w:rsid w:val="00190EF1"/>
    <w:rsid w:val="001A72AF"/>
    <w:rsid w:val="001B2F7D"/>
    <w:rsid w:val="001D246D"/>
    <w:rsid w:val="002024C2"/>
    <w:rsid w:val="00234006"/>
    <w:rsid w:val="00280E03"/>
    <w:rsid w:val="002A21DD"/>
    <w:rsid w:val="002A3C36"/>
    <w:rsid w:val="002A658C"/>
    <w:rsid w:val="002C729B"/>
    <w:rsid w:val="002D0D0F"/>
    <w:rsid w:val="00302F3F"/>
    <w:rsid w:val="00322C8E"/>
    <w:rsid w:val="003414D6"/>
    <w:rsid w:val="00356E7A"/>
    <w:rsid w:val="00394C81"/>
    <w:rsid w:val="004B415F"/>
    <w:rsid w:val="004E1CC6"/>
    <w:rsid w:val="005447CC"/>
    <w:rsid w:val="005478F9"/>
    <w:rsid w:val="00611F0C"/>
    <w:rsid w:val="00663430"/>
    <w:rsid w:val="0066514C"/>
    <w:rsid w:val="006C471E"/>
    <w:rsid w:val="007620C8"/>
    <w:rsid w:val="007848C9"/>
    <w:rsid w:val="00786727"/>
    <w:rsid w:val="007A4F89"/>
    <w:rsid w:val="007B77E3"/>
    <w:rsid w:val="00803171"/>
    <w:rsid w:val="00820AB7"/>
    <w:rsid w:val="00825906"/>
    <w:rsid w:val="00842636"/>
    <w:rsid w:val="0095672F"/>
    <w:rsid w:val="0095697C"/>
    <w:rsid w:val="00964C1E"/>
    <w:rsid w:val="00976682"/>
    <w:rsid w:val="00982E5D"/>
    <w:rsid w:val="00985DF7"/>
    <w:rsid w:val="0098647D"/>
    <w:rsid w:val="00A5209C"/>
    <w:rsid w:val="00A60A82"/>
    <w:rsid w:val="00B3176C"/>
    <w:rsid w:val="00B73868"/>
    <w:rsid w:val="00B90203"/>
    <w:rsid w:val="00BC731B"/>
    <w:rsid w:val="00C178BE"/>
    <w:rsid w:val="00C51D70"/>
    <w:rsid w:val="00C84554"/>
    <w:rsid w:val="00D5114D"/>
    <w:rsid w:val="00D76FD1"/>
    <w:rsid w:val="00DA23DA"/>
    <w:rsid w:val="00DC7ACA"/>
    <w:rsid w:val="00E04F1C"/>
    <w:rsid w:val="00E11B93"/>
    <w:rsid w:val="00E32527"/>
    <w:rsid w:val="00E531DF"/>
    <w:rsid w:val="00E666A8"/>
    <w:rsid w:val="00EE3B80"/>
    <w:rsid w:val="00F35DEB"/>
    <w:rsid w:val="00F532EA"/>
    <w:rsid w:val="00F554FA"/>
    <w:rsid w:val="00F563BE"/>
    <w:rsid w:val="00F614A7"/>
    <w:rsid w:val="00F61EBA"/>
    <w:rsid w:val="00F8368A"/>
    <w:rsid w:val="00F9041C"/>
    <w:rsid w:val="00F9649A"/>
    <w:rsid w:val="00FC7E5B"/>
    <w:rsid w:val="014125DD"/>
    <w:rsid w:val="0DA779D1"/>
    <w:rsid w:val="13740F6A"/>
    <w:rsid w:val="1B297B17"/>
    <w:rsid w:val="1F225405"/>
    <w:rsid w:val="21EF7509"/>
    <w:rsid w:val="29240907"/>
    <w:rsid w:val="2F0929E2"/>
    <w:rsid w:val="351A24E7"/>
    <w:rsid w:val="371D62BE"/>
    <w:rsid w:val="37EB016A"/>
    <w:rsid w:val="382673F4"/>
    <w:rsid w:val="4BA6467C"/>
    <w:rsid w:val="4CB42DC9"/>
    <w:rsid w:val="4D7F6F33"/>
    <w:rsid w:val="4F162BB1"/>
    <w:rsid w:val="4FCB2904"/>
    <w:rsid w:val="506A51CB"/>
    <w:rsid w:val="51191A71"/>
    <w:rsid w:val="51621046"/>
    <w:rsid w:val="520C4CEB"/>
    <w:rsid w:val="592A069B"/>
    <w:rsid w:val="5C277BF9"/>
    <w:rsid w:val="5CD728E8"/>
    <w:rsid w:val="5FA15BD4"/>
    <w:rsid w:val="650E70C3"/>
    <w:rsid w:val="681D0C2F"/>
    <w:rsid w:val="69464008"/>
    <w:rsid w:val="6A242EE4"/>
    <w:rsid w:val="6BFD1C3F"/>
    <w:rsid w:val="70251764"/>
    <w:rsid w:val="72B73FD9"/>
    <w:rsid w:val="7AE7143D"/>
    <w:rsid w:val="7AFD1314"/>
    <w:rsid w:val="7C6D12B1"/>
    <w:rsid w:val="7EDF6B27"/>
    <w:rsid w:val="7FE9608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color w:val="000000"/>
      <w:sz w:val="24"/>
      <w:lang w:val="en-US" w:eastAsia="zh-CN" w:bidi="ar-SA"/>
    </w:rPr>
  </w:style>
  <w:style w:type="paragraph" w:styleId="2">
    <w:name w:val="heading 1"/>
    <w:basedOn w:val="1"/>
    <w:next w:val="1"/>
    <w:qFormat/>
    <w:uiPriority w:val="0"/>
    <w:pPr>
      <w:keepNext/>
      <w:keepLines/>
      <w:spacing w:before="340" w:after="330" w:line="578" w:lineRule="atLeast"/>
      <w:outlineLvl w:val="0"/>
    </w:pPr>
    <w:rPr>
      <w:b/>
      <w:kern w:val="44"/>
      <w:sz w:val="44"/>
    </w:rPr>
  </w:style>
  <w:style w:type="paragraph" w:styleId="3">
    <w:name w:val="heading 2"/>
    <w:basedOn w:val="1"/>
    <w:next w:val="4"/>
    <w:qFormat/>
    <w:uiPriority w:val="0"/>
    <w:pPr>
      <w:keepNext/>
      <w:keepLines/>
      <w:spacing w:before="260" w:after="260" w:line="416" w:lineRule="atLeast"/>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tLeast"/>
      <w:outlineLvl w:val="2"/>
    </w:pPr>
    <w:rPr>
      <w:b/>
      <w:sz w:val="32"/>
    </w:rPr>
  </w:style>
  <w:style w:type="character" w:default="1" w:styleId="22">
    <w:name w:val="Default Paragraph Font"/>
    <w:semiHidden/>
    <w:uiPriority w:val="0"/>
  </w:style>
  <w:style w:type="table" w:default="1" w:styleId="21">
    <w:name w:val="Normal Table"/>
    <w:semiHidden/>
    <w:uiPriority w:val="0"/>
    <w:tblPr>
      <w:tblStyle w:val="21"/>
      <w:tblCellMar>
        <w:top w:w="0" w:type="dxa"/>
        <w:left w:w="108" w:type="dxa"/>
        <w:bottom w:w="0" w:type="dxa"/>
        <w:right w:w="108" w:type="dxa"/>
      </w:tblCellMar>
    </w:tblPr>
  </w:style>
  <w:style w:type="paragraph" w:styleId="4">
    <w:name w:val="Normal Indent"/>
    <w:basedOn w:val="1"/>
    <w:uiPriority w:val="0"/>
    <w:pPr>
      <w:ind w:firstLine="420"/>
    </w:pPr>
  </w:style>
  <w:style w:type="paragraph" w:styleId="6">
    <w:name w:val="annotation text"/>
    <w:basedOn w:val="1"/>
    <w:uiPriority w:val="0"/>
    <w:pPr>
      <w:jc w:val="left"/>
    </w:pPr>
  </w:style>
  <w:style w:type="paragraph" w:styleId="7">
    <w:name w:val="Body Text"/>
    <w:basedOn w:val="1"/>
    <w:uiPriority w:val="0"/>
    <w:pPr>
      <w:spacing w:line="440" w:lineRule="atLeast"/>
      <w:jc w:val="center"/>
    </w:pPr>
  </w:style>
  <w:style w:type="paragraph" w:styleId="8">
    <w:name w:val="Body Text Indent"/>
    <w:basedOn w:val="1"/>
    <w:uiPriority w:val="0"/>
    <w:pPr>
      <w:ind w:firstLine="480"/>
    </w:pPr>
    <w:rPr>
      <w:spacing w:val="-8"/>
    </w:rPr>
  </w:style>
  <w:style w:type="paragraph" w:styleId="9">
    <w:name w:val="toc 3"/>
    <w:basedOn w:val="1"/>
    <w:next w:val="1"/>
    <w:semiHidden/>
    <w:uiPriority w:val="0"/>
    <w:pPr>
      <w:adjustRightInd/>
      <w:spacing w:line="240" w:lineRule="auto"/>
      <w:ind w:firstLine="900"/>
      <w:jc w:val="both"/>
      <w:textAlignment w:val="auto"/>
    </w:pPr>
    <w:rPr>
      <w:kern w:val="2"/>
      <w:szCs w:val="44"/>
      <w:lang/>
    </w:rPr>
  </w:style>
  <w:style w:type="paragraph" w:styleId="10">
    <w:name w:val="Plain Text"/>
    <w:basedOn w:val="1"/>
    <w:uiPriority w:val="0"/>
    <w:pPr>
      <w:widowControl/>
      <w:adjustRightInd/>
      <w:spacing w:before="100" w:beforeAutospacing="1" w:after="100" w:afterAutospacing="1" w:line="240" w:lineRule="auto"/>
      <w:textAlignment w:val="auto"/>
    </w:pPr>
    <w:rPr>
      <w:rFonts w:ascii="Arial Unicode MS" w:hAnsi="Arial Unicode MS" w:eastAsia="Arial Unicode MS" w:cs="Arial Unicode MS"/>
      <w:color w:val="FFFFFF"/>
      <w:szCs w:val="24"/>
    </w:rPr>
  </w:style>
  <w:style w:type="paragraph" w:styleId="11">
    <w:name w:val="Date"/>
    <w:basedOn w:val="1"/>
    <w:next w:val="1"/>
    <w:uiPriority w:val="0"/>
    <w:pPr>
      <w:ind w:left="100" w:leftChars="2500"/>
    </w:pPr>
    <w:rPr>
      <w:rFonts w:eastAsia="黑体"/>
      <w:spacing w:val="-8"/>
    </w:rPr>
  </w:style>
  <w:style w:type="paragraph" w:styleId="12">
    <w:name w:val="Body Text Indent 2"/>
    <w:basedOn w:val="1"/>
    <w:uiPriority w:val="0"/>
    <w:pPr>
      <w:spacing w:line="340" w:lineRule="atLeast"/>
      <w:ind w:left="480"/>
    </w:pPr>
    <w:rPr>
      <w:rFonts w:ascii="宋体"/>
    </w:rPr>
  </w:style>
  <w:style w:type="paragraph" w:styleId="13">
    <w:name w:val="Balloon Text"/>
    <w:basedOn w:val="1"/>
    <w:semiHidden/>
    <w:uiPriority w:val="0"/>
    <w:rPr>
      <w:sz w:val="18"/>
      <w:szCs w:val="18"/>
    </w:rPr>
  </w:style>
  <w:style w:type="paragraph" w:styleId="14">
    <w:name w:val="footer"/>
    <w:basedOn w:val="1"/>
    <w:uiPriority w:val="0"/>
    <w:pPr>
      <w:tabs>
        <w:tab w:val="center" w:pos="4153"/>
        <w:tab w:val="right" w:pos="8306"/>
      </w:tabs>
      <w:spacing w:line="240" w:lineRule="atLeast"/>
    </w:pPr>
    <w:rPr>
      <w:sz w:val="18"/>
    </w:rPr>
  </w:style>
  <w:style w:type="paragraph" w:styleId="15">
    <w:name w:val="header"/>
    <w:basedOn w:val="1"/>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16">
    <w:name w:val="toc 1"/>
    <w:basedOn w:val="1"/>
    <w:next w:val="1"/>
    <w:semiHidden/>
    <w:uiPriority w:val="0"/>
    <w:pPr>
      <w:adjustRightInd/>
      <w:spacing w:line="300" w:lineRule="auto"/>
      <w:textAlignment w:val="auto"/>
    </w:pPr>
    <w:rPr>
      <w:b/>
      <w:kern w:val="2"/>
    </w:rPr>
  </w:style>
  <w:style w:type="paragraph" w:styleId="17">
    <w:name w:val="Body Text Indent 3"/>
    <w:basedOn w:val="1"/>
    <w:uiPriority w:val="0"/>
    <w:pPr>
      <w:spacing w:line="300" w:lineRule="auto"/>
      <w:ind w:left="720" w:leftChars="300" w:firstLine="480" w:firstLineChars="200"/>
    </w:pPr>
  </w:style>
  <w:style w:type="paragraph" w:styleId="18">
    <w:name w:val="toc 2"/>
    <w:basedOn w:val="1"/>
    <w:next w:val="1"/>
    <w:semiHidden/>
    <w:uiPriority w:val="0"/>
    <w:pPr>
      <w:adjustRightInd/>
      <w:spacing w:line="240" w:lineRule="auto"/>
      <w:ind w:left="397"/>
      <w:jc w:val="both"/>
      <w:textAlignment w:val="auto"/>
    </w:pPr>
    <w:rPr>
      <w:kern w:val="2"/>
      <w:lang/>
    </w:rPr>
  </w:style>
  <w:style w:type="paragraph" w:styleId="19">
    <w:name w:val="Body Text 2"/>
    <w:basedOn w:val="1"/>
    <w:uiPriority w:val="0"/>
    <w:pPr>
      <w:spacing w:line="440" w:lineRule="atLeast"/>
      <w:jc w:val="center"/>
    </w:pPr>
    <w:rPr>
      <w:sz w:val="21"/>
    </w:rPr>
  </w:style>
  <w:style w:type="paragraph" w:styleId="20">
    <w:name w:val="Normal (Web)"/>
    <w:basedOn w:val="1"/>
    <w:uiPriority w:val="0"/>
    <w:pPr>
      <w:widowControl/>
      <w:adjustRightInd/>
      <w:spacing w:before="100" w:beforeAutospacing="1" w:after="100" w:afterAutospacing="1" w:line="240" w:lineRule="auto"/>
      <w:textAlignment w:val="auto"/>
    </w:pPr>
    <w:rPr>
      <w:rFonts w:ascii="Arial Unicode MS" w:hAnsi="Arial Unicode MS" w:eastAsia="Arial Unicode MS" w:cs="Arial Unicode MS"/>
      <w:szCs w:val="24"/>
    </w:rPr>
  </w:style>
  <w:style w:type="character" w:styleId="23">
    <w:name w:val="page number"/>
    <w:uiPriority w:val="0"/>
    <w:rPr>
      <w:rFonts w:ascii="宋体" w:hAnsi="宋体" w:eastAsia="宋体"/>
    </w:rPr>
  </w:style>
  <w:style w:type="paragraph" w:customStyle="1" w:styleId="24">
    <w:name w:val="suojin"/>
    <w:basedOn w:val="1"/>
    <w:uiPriority w:val="0"/>
    <w:pPr>
      <w:widowControl/>
      <w:adjustRightInd/>
      <w:spacing w:before="100" w:beforeAutospacing="1" w:after="100" w:afterAutospacing="1" w:line="360" w:lineRule="auto"/>
      <w:textAlignment w:val="auto"/>
    </w:pPr>
    <w:rPr>
      <w:rFonts w:ascii="_x000B__x000C_" w:hAnsi="_x000B__x000C_" w:eastAsia="Arial Unicode MS" w:cs="Arial Unicode MS"/>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Company>
  <Pages>12</Pages>
  <Words>6607</Words>
  <Characters>7458</Characters>
  <Lines>58</Lines>
  <Paragraphs>16</Paragraphs>
  <TotalTime>116</TotalTime>
  <ScaleCrop>false</ScaleCrop>
  <LinksUpToDate>false</LinksUpToDate>
  <CharactersWithSpaces>7988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2015-06-05T00:32:00Z</dcterms:created>
  <dc:creator>li</dc:creator>
  <cp:lastModifiedBy>hp</cp:lastModifiedBy>
  <cp:lastPrinted>2015-11-10T00:22:00Z</cp:lastPrinted>
  <dcterms:modified xsi:type="dcterms:W3CDTF">2024-08-04T02:54:39Z</dcterms:modified>
  <dc:title>111</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2052-12.1.0.17147</vt:lpwstr>
  </property>
  <property fmtid="{D5CDD505-2E9C-101B-9397-08002B2CF9AE}" pid="4" name="ICV">
    <vt:lpwstr>E404555797EC4AA9BD9BF35AA1530916_13</vt:lpwstr>
  </property>
  <property fmtid="{D5CDD505-2E9C-101B-9397-08002B2CF9AE}" pid="5" name="commondata">
    <vt:lpwstr>eyJoZGlkIjoiOTA4ODdhMmI5YzhiMTdkZDhjODFhZjRiYzVmMTNkYWIifQ==</vt:lpwstr>
  </property>
</Properties>
</file>